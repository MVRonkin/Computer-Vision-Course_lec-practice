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E2CAC" w:rsidRDefault="002B67DE">
      <w:pPr>
        <w:pBdr>
          <w:top w:val="nil"/>
          <w:left w:val="nil"/>
          <w:bottom w:val="nil"/>
          <w:right w:val="nil"/>
          <w:between w:val="nil"/>
        </w:pBdr>
        <w:tabs>
          <w:tab w:val="left" w:pos="4253"/>
          <w:tab w:val="left" w:pos="7797"/>
          <w:tab w:val="left" w:pos="7799"/>
          <w:tab w:val="left" w:pos="8508"/>
          <w:tab w:val="left" w:pos="9217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Министерство науки и высшего образования Российской Федерации</w:t>
      </w:r>
    </w:p>
    <w:p w14:paraId="00000002" w14:textId="77777777" w:rsidR="00EE2CAC" w:rsidRDefault="00EE2CAC">
      <w:pPr>
        <w:pBdr>
          <w:top w:val="nil"/>
          <w:left w:val="nil"/>
          <w:bottom w:val="nil"/>
          <w:right w:val="nil"/>
          <w:between w:val="nil"/>
        </w:pBdr>
        <w:tabs>
          <w:tab w:val="left" w:pos="4253"/>
          <w:tab w:val="left" w:pos="7797"/>
          <w:tab w:val="left" w:pos="7799"/>
          <w:tab w:val="left" w:pos="8508"/>
          <w:tab w:val="left" w:pos="9217"/>
        </w:tabs>
        <w:jc w:val="center"/>
        <w:rPr>
          <w:b/>
          <w:sz w:val="26"/>
          <w:szCs w:val="26"/>
        </w:rPr>
      </w:pPr>
    </w:p>
    <w:p w14:paraId="00000003" w14:textId="77777777" w:rsidR="00EE2CAC" w:rsidRDefault="002B67DE">
      <w:pPr>
        <w:pBdr>
          <w:top w:val="nil"/>
          <w:left w:val="nil"/>
          <w:bottom w:val="nil"/>
          <w:right w:val="nil"/>
          <w:between w:val="nil"/>
        </w:pBdr>
        <w:tabs>
          <w:tab w:val="left" w:pos="4253"/>
          <w:tab w:val="left" w:pos="7797"/>
          <w:tab w:val="left" w:pos="7799"/>
          <w:tab w:val="left" w:pos="8508"/>
          <w:tab w:val="left" w:pos="9217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Федеральное государственное автономное образовательное учреждение</w:t>
      </w:r>
    </w:p>
    <w:p w14:paraId="00000004" w14:textId="77777777" w:rsidR="00EE2CAC" w:rsidRDefault="002B67DE">
      <w:pPr>
        <w:pBdr>
          <w:top w:val="nil"/>
          <w:left w:val="nil"/>
          <w:bottom w:val="nil"/>
          <w:right w:val="nil"/>
          <w:between w:val="nil"/>
        </w:pBdr>
        <w:tabs>
          <w:tab w:val="left" w:pos="4253"/>
          <w:tab w:val="left" w:pos="7797"/>
          <w:tab w:val="left" w:pos="7799"/>
          <w:tab w:val="left" w:pos="8508"/>
          <w:tab w:val="left" w:pos="9217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высшего образования</w:t>
      </w:r>
    </w:p>
    <w:p w14:paraId="00000005" w14:textId="77777777" w:rsidR="00EE2CAC" w:rsidRDefault="002B67DE">
      <w:pPr>
        <w:pBdr>
          <w:top w:val="nil"/>
          <w:left w:val="nil"/>
          <w:bottom w:val="nil"/>
          <w:right w:val="nil"/>
          <w:between w:val="nil"/>
        </w:pBdr>
        <w:tabs>
          <w:tab w:val="left" w:pos="4253"/>
          <w:tab w:val="left" w:pos="7797"/>
          <w:tab w:val="left" w:pos="7799"/>
          <w:tab w:val="left" w:pos="8508"/>
          <w:tab w:val="left" w:pos="9217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«Уральский федеральный университет</w:t>
      </w:r>
    </w:p>
    <w:p w14:paraId="00000006" w14:textId="77777777" w:rsidR="00EE2CAC" w:rsidRDefault="002B67DE">
      <w:pPr>
        <w:pBdr>
          <w:top w:val="nil"/>
          <w:left w:val="nil"/>
          <w:bottom w:val="nil"/>
          <w:right w:val="nil"/>
          <w:between w:val="nil"/>
        </w:pBdr>
        <w:tabs>
          <w:tab w:val="left" w:pos="4253"/>
          <w:tab w:val="left" w:pos="7797"/>
          <w:tab w:val="left" w:pos="7799"/>
          <w:tab w:val="left" w:pos="8508"/>
          <w:tab w:val="left" w:pos="9217"/>
        </w:tabs>
        <w:jc w:val="center"/>
        <w:rPr>
          <w:b/>
          <w:color w:val="000000"/>
          <w:highlight w:val="yellow"/>
        </w:rPr>
      </w:pPr>
      <w:r>
        <w:rPr>
          <w:b/>
          <w:sz w:val="26"/>
          <w:szCs w:val="26"/>
        </w:rPr>
        <w:t>имени первого Президента России Б. Н. Ельцина»</w:t>
      </w:r>
    </w:p>
    <w:p w14:paraId="00000007" w14:textId="77777777" w:rsidR="00EE2CAC" w:rsidRDefault="00EE2CAC">
      <w:pPr>
        <w:pBdr>
          <w:top w:val="nil"/>
          <w:left w:val="nil"/>
          <w:bottom w:val="nil"/>
          <w:right w:val="nil"/>
          <w:between w:val="nil"/>
        </w:pBdr>
        <w:tabs>
          <w:tab w:val="left" w:pos="4253"/>
          <w:tab w:val="left" w:pos="7797"/>
          <w:tab w:val="left" w:pos="7799"/>
          <w:tab w:val="left" w:pos="8508"/>
          <w:tab w:val="left" w:pos="9217"/>
        </w:tabs>
        <w:rPr>
          <w:b/>
          <w:color w:val="000000"/>
          <w:highlight w:val="yellow"/>
        </w:rPr>
      </w:pPr>
    </w:p>
    <w:p w14:paraId="00000008" w14:textId="77777777" w:rsidR="00EE2CAC" w:rsidRDefault="00EE2CA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jc w:val="center"/>
        <w:rPr>
          <w:color w:val="000000"/>
        </w:rPr>
      </w:pPr>
    </w:p>
    <w:p w14:paraId="00000009" w14:textId="77777777" w:rsidR="00EE2CAC" w:rsidRDefault="00EE2CA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jc w:val="center"/>
        <w:rPr>
          <w:color w:val="000000"/>
        </w:rPr>
      </w:pPr>
    </w:p>
    <w:p w14:paraId="0000000A" w14:textId="77777777" w:rsidR="00EE2CAC" w:rsidRDefault="00EE2CA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jc w:val="center"/>
        <w:rPr>
          <w:color w:val="000000"/>
        </w:rPr>
      </w:pPr>
    </w:p>
    <w:p w14:paraId="0000000B" w14:textId="77777777" w:rsidR="00EE2CAC" w:rsidRDefault="00EE2CA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b/>
          <w:color w:val="000000"/>
        </w:rPr>
      </w:pPr>
    </w:p>
    <w:p w14:paraId="0000000C" w14:textId="77777777" w:rsidR="00EE2CAC" w:rsidRDefault="00EE2CA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b/>
          <w:color w:val="000000"/>
        </w:rPr>
      </w:pPr>
    </w:p>
    <w:p w14:paraId="0000000D" w14:textId="77777777" w:rsidR="00EE2CAC" w:rsidRDefault="002B67D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b/>
          <w:color w:val="000000"/>
        </w:rPr>
      </w:pPr>
      <w:r>
        <w:rPr>
          <w:b/>
          <w:color w:val="000000"/>
        </w:rPr>
        <w:t>РАБОЧАЯ ПРОГРАММА ДИСЦИПЛИНЫ</w:t>
      </w:r>
    </w:p>
    <w:p w14:paraId="0000000E" w14:textId="77777777" w:rsidR="00EE2CAC" w:rsidRDefault="00EE2CA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b/>
          <w:color w:val="000000"/>
        </w:rPr>
      </w:pPr>
    </w:p>
    <w:p w14:paraId="0000000F" w14:textId="77777777" w:rsidR="00EE2CAC" w:rsidRDefault="002B67D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b/>
          <w:color w:val="000000"/>
        </w:rPr>
      </w:pPr>
      <w:r>
        <w:rPr>
          <w:b/>
          <w:color w:val="FF0000"/>
        </w:rPr>
        <w:t>Б</w:t>
      </w:r>
      <w:proofErr w:type="gramStart"/>
      <w:r>
        <w:rPr>
          <w:b/>
          <w:color w:val="FF0000"/>
        </w:rPr>
        <w:t>1.В.</w:t>
      </w:r>
      <w:proofErr w:type="gramEnd"/>
      <w:r>
        <w:rPr>
          <w:b/>
          <w:color w:val="FF0000"/>
        </w:rPr>
        <w:t xml:space="preserve"> ДВ.13.01.01</w:t>
      </w:r>
      <w:r>
        <w:rPr>
          <w:b/>
        </w:rPr>
        <w:t xml:space="preserve"> </w:t>
      </w:r>
      <w:r>
        <w:rPr>
          <w:b/>
          <w:color w:val="000000"/>
        </w:rPr>
        <w:t>Компьютерное зрение</w:t>
      </w:r>
    </w:p>
    <w:p w14:paraId="00000010" w14:textId="77777777" w:rsidR="00EE2CAC" w:rsidRDefault="00EE2CA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b/>
          <w:color w:val="000000"/>
        </w:rPr>
      </w:pPr>
    </w:p>
    <w:p w14:paraId="00000011" w14:textId="77777777" w:rsidR="00EE2CAC" w:rsidRDefault="002B67DE">
      <w:pPr>
        <w:tabs>
          <w:tab w:val="left" w:pos="8789"/>
          <w:tab w:val="left" w:pos="8931"/>
        </w:tabs>
        <w:jc w:val="center"/>
        <w:rPr>
          <w:b/>
        </w:rPr>
      </w:pPr>
      <w:r>
        <w:rPr>
          <w:b/>
        </w:rPr>
        <w:t>по направлению подготовки 09.03.04 Программная инженерия</w:t>
      </w:r>
    </w:p>
    <w:p w14:paraId="00000012" w14:textId="77777777" w:rsidR="00EE2CAC" w:rsidRDefault="00EE2CAC">
      <w:pPr>
        <w:tabs>
          <w:tab w:val="left" w:pos="8789"/>
          <w:tab w:val="left" w:pos="8931"/>
        </w:tabs>
        <w:jc w:val="center"/>
        <w:rPr>
          <w:b/>
          <w:sz w:val="26"/>
          <w:szCs w:val="26"/>
        </w:rPr>
      </w:pPr>
    </w:p>
    <w:p w14:paraId="00000013" w14:textId="77777777" w:rsidR="00EE2CAC" w:rsidRDefault="002B67DE">
      <w:pPr>
        <w:tabs>
          <w:tab w:val="left" w:pos="8789"/>
          <w:tab w:val="left" w:pos="8931"/>
        </w:tabs>
        <w:jc w:val="center"/>
        <w:rPr>
          <w:b/>
        </w:rPr>
      </w:pPr>
      <w:r>
        <w:rPr>
          <w:b/>
        </w:rPr>
        <w:t>направленности (профилю) программы</w:t>
      </w:r>
    </w:p>
    <w:p w14:paraId="00000014" w14:textId="77777777" w:rsidR="00EE2CAC" w:rsidRDefault="002B67DE">
      <w:pPr>
        <w:tabs>
          <w:tab w:val="left" w:pos="8789"/>
          <w:tab w:val="left" w:pos="8931"/>
        </w:tabs>
        <w:jc w:val="center"/>
        <w:rPr>
          <w:b/>
        </w:rPr>
      </w:pPr>
      <w:r>
        <w:rPr>
          <w:b/>
        </w:rPr>
        <w:t>«Инженерия цифровых сервисов и программных продуктов»</w:t>
      </w:r>
    </w:p>
    <w:p w14:paraId="00000015" w14:textId="77777777" w:rsidR="00EE2CAC" w:rsidRDefault="00EE2CAC">
      <w:pPr>
        <w:tabs>
          <w:tab w:val="left" w:pos="8789"/>
          <w:tab w:val="left" w:pos="8931"/>
        </w:tabs>
        <w:rPr>
          <w:b/>
          <w:sz w:val="26"/>
          <w:szCs w:val="26"/>
        </w:rPr>
      </w:pPr>
    </w:p>
    <w:p w14:paraId="00000016" w14:textId="77777777" w:rsidR="00EE2CAC" w:rsidRDefault="00EE2CAC">
      <w:pPr>
        <w:tabs>
          <w:tab w:val="left" w:pos="8789"/>
          <w:tab w:val="left" w:pos="8931"/>
        </w:tabs>
        <w:rPr>
          <w:b/>
          <w:sz w:val="26"/>
          <w:szCs w:val="26"/>
        </w:rPr>
      </w:pPr>
    </w:p>
    <w:tbl>
      <w:tblPr>
        <w:tblStyle w:val="afffffffffffffffff3"/>
        <w:tblW w:w="98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05"/>
        <w:gridCol w:w="7916"/>
      </w:tblGrid>
      <w:tr w:rsidR="00EE2CAC" w14:paraId="0CB7612A" w14:textId="77777777">
        <w:tc>
          <w:tcPr>
            <w:tcW w:w="1905" w:type="dxa"/>
            <w:shd w:val="clear" w:color="auto" w:fill="auto"/>
          </w:tcPr>
          <w:p w14:paraId="00000017" w14:textId="77777777" w:rsidR="00EE2CAC" w:rsidRDefault="00EE2CAC">
            <w:pPr>
              <w:tabs>
                <w:tab w:val="left" w:pos="8789"/>
                <w:tab w:val="left" w:pos="8931"/>
              </w:tabs>
              <w:rPr>
                <w:b/>
              </w:rPr>
            </w:pPr>
          </w:p>
        </w:tc>
        <w:tc>
          <w:tcPr>
            <w:tcW w:w="7916" w:type="dxa"/>
            <w:shd w:val="clear" w:color="auto" w:fill="auto"/>
          </w:tcPr>
          <w:p w14:paraId="00000018" w14:textId="77777777" w:rsidR="00EE2CAC" w:rsidRDefault="00EE2CAC">
            <w:pPr>
              <w:rPr>
                <w:b/>
              </w:rPr>
            </w:pPr>
          </w:p>
        </w:tc>
      </w:tr>
      <w:tr w:rsidR="00EE2CAC" w14:paraId="721742ED" w14:textId="77777777">
        <w:tc>
          <w:tcPr>
            <w:tcW w:w="1905" w:type="dxa"/>
            <w:shd w:val="clear" w:color="auto" w:fill="auto"/>
          </w:tcPr>
          <w:p w14:paraId="00000019" w14:textId="77777777" w:rsidR="00EE2CAC" w:rsidRDefault="002B67DE">
            <w:pPr>
              <w:tabs>
                <w:tab w:val="left" w:pos="8789"/>
                <w:tab w:val="left" w:pos="8931"/>
              </w:tabs>
              <w:rPr>
                <w:b/>
              </w:rPr>
            </w:pPr>
            <w:r>
              <w:rPr>
                <w:b/>
              </w:rPr>
              <w:t>форма обучения:</w:t>
            </w:r>
          </w:p>
        </w:tc>
        <w:tc>
          <w:tcPr>
            <w:tcW w:w="7916" w:type="dxa"/>
            <w:shd w:val="clear" w:color="auto" w:fill="auto"/>
          </w:tcPr>
          <w:p w14:paraId="0000001A" w14:textId="77777777" w:rsidR="00EE2CAC" w:rsidRDefault="002B67DE">
            <w:pPr>
              <w:rPr>
                <w:b/>
              </w:rPr>
            </w:pPr>
            <w:r>
              <w:rPr>
                <w:b/>
              </w:rPr>
              <w:t>очная</w:t>
            </w:r>
          </w:p>
        </w:tc>
      </w:tr>
      <w:tr w:rsidR="00EE2CAC" w14:paraId="016F608F" w14:textId="77777777">
        <w:tc>
          <w:tcPr>
            <w:tcW w:w="1905" w:type="dxa"/>
            <w:shd w:val="clear" w:color="auto" w:fill="auto"/>
          </w:tcPr>
          <w:p w14:paraId="0000001B" w14:textId="77777777" w:rsidR="00EE2CAC" w:rsidRDefault="00EE2CAC">
            <w:pPr>
              <w:tabs>
                <w:tab w:val="left" w:pos="8789"/>
                <w:tab w:val="left" w:pos="8931"/>
              </w:tabs>
              <w:rPr>
                <w:b/>
              </w:rPr>
            </w:pPr>
          </w:p>
          <w:p w14:paraId="0000001C" w14:textId="77777777" w:rsidR="00EE2CAC" w:rsidRDefault="002B67DE">
            <w:pPr>
              <w:tabs>
                <w:tab w:val="left" w:pos="8789"/>
                <w:tab w:val="left" w:pos="8931"/>
              </w:tabs>
              <w:rPr>
                <w:b/>
              </w:rPr>
            </w:pPr>
            <w:r>
              <w:rPr>
                <w:b/>
              </w:rPr>
              <w:t>год приема:</w:t>
            </w:r>
          </w:p>
        </w:tc>
        <w:tc>
          <w:tcPr>
            <w:tcW w:w="7916" w:type="dxa"/>
            <w:shd w:val="clear" w:color="auto" w:fill="auto"/>
          </w:tcPr>
          <w:p w14:paraId="0000001D" w14:textId="77777777" w:rsidR="00EE2CAC" w:rsidRDefault="00EE2CAC">
            <w:pPr>
              <w:tabs>
                <w:tab w:val="left" w:pos="8789"/>
                <w:tab w:val="left" w:pos="8931"/>
              </w:tabs>
              <w:rPr>
                <w:b/>
              </w:rPr>
            </w:pPr>
          </w:p>
          <w:p w14:paraId="0000001E" w14:textId="77777777" w:rsidR="00EE2CAC" w:rsidRDefault="002B67DE">
            <w:pPr>
              <w:rPr>
                <w:b/>
              </w:rPr>
            </w:pPr>
            <w:r>
              <w:rPr>
                <w:b/>
              </w:rPr>
              <w:t>2022</w:t>
            </w:r>
          </w:p>
        </w:tc>
      </w:tr>
    </w:tbl>
    <w:p w14:paraId="0000001F" w14:textId="77777777" w:rsidR="00EE2CAC" w:rsidRDefault="002B67DE">
      <w:pPr>
        <w:spacing w:line="276" w:lineRule="auto"/>
        <w:jc w:val="center"/>
        <w:rPr>
          <w:b/>
          <w:smallCaps/>
        </w:rPr>
      </w:pPr>
      <w:r>
        <w:br w:type="page"/>
      </w:r>
    </w:p>
    <w:p w14:paraId="00000020" w14:textId="77777777" w:rsidR="00EE2CAC" w:rsidRDefault="002B67D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0000"/>
        </w:rPr>
      </w:pPr>
      <w:r>
        <w:rPr>
          <w:b/>
          <w:smallCaps/>
          <w:color w:val="000000"/>
        </w:rPr>
        <w:lastRenderedPageBreak/>
        <w:t>РАЗРАБОТЧИКИ РАБОЧЕЙ ПРОГРАММЫ ДИСЦИПЛИНЫ</w:t>
      </w:r>
    </w:p>
    <w:p w14:paraId="00000021" w14:textId="77777777" w:rsidR="00EE2CAC" w:rsidRDefault="00EE2CAC">
      <w:pPr>
        <w:rPr>
          <w:b/>
        </w:rPr>
      </w:pPr>
    </w:p>
    <w:tbl>
      <w:tblPr>
        <w:tblStyle w:val="afffffffffffffffff4"/>
        <w:tblW w:w="98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298"/>
        <w:gridCol w:w="3223"/>
        <w:gridCol w:w="3299"/>
      </w:tblGrid>
      <w:tr w:rsidR="00EE2CAC" w14:paraId="28D7F523" w14:textId="77777777">
        <w:tc>
          <w:tcPr>
            <w:tcW w:w="3298" w:type="dxa"/>
          </w:tcPr>
          <w:p w14:paraId="00000022" w14:textId="77777777" w:rsidR="00EE2CAC" w:rsidRDefault="002B67DE">
            <w:pPr>
              <w:rPr>
                <w:i/>
              </w:rPr>
            </w:pPr>
            <w:r>
              <w:t>Доцент</w:t>
            </w:r>
          </w:p>
        </w:tc>
        <w:tc>
          <w:tcPr>
            <w:tcW w:w="3223" w:type="dxa"/>
          </w:tcPr>
          <w:p w14:paraId="00000023" w14:textId="77777777" w:rsidR="00EE2CAC" w:rsidRDefault="002B67DE">
            <w:pPr>
              <w:rPr>
                <w:i/>
              </w:rPr>
            </w:pPr>
            <w:r>
              <w:t>_________________</w:t>
            </w:r>
          </w:p>
        </w:tc>
        <w:tc>
          <w:tcPr>
            <w:tcW w:w="3299" w:type="dxa"/>
          </w:tcPr>
          <w:p w14:paraId="00000024" w14:textId="77777777" w:rsidR="00EE2CAC" w:rsidRDefault="002B67DE">
            <w:pPr>
              <w:jc w:val="center"/>
            </w:pPr>
            <w:proofErr w:type="spellStart"/>
            <w:r>
              <w:t>Папуловская</w:t>
            </w:r>
            <w:proofErr w:type="spellEnd"/>
            <w:r>
              <w:t xml:space="preserve"> Наталья Владимировна</w:t>
            </w:r>
          </w:p>
        </w:tc>
      </w:tr>
      <w:tr w:rsidR="00EE2CAC" w14:paraId="7FE4197A" w14:textId="77777777">
        <w:tc>
          <w:tcPr>
            <w:tcW w:w="3298" w:type="dxa"/>
          </w:tcPr>
          <w:p w14:paraId="00000025" w14:textId="77777777" w:rsidR="00EE2CAC" w:rsidRDefault="002B67DE">
            <w:r>
              <w:t>Доцент</w:t>
            </w:r>
          </w:p>
        </w:tc>
        <w:tc>
          <w:tcPr>
            <w:tcW w:w="3223" w:type="dxa"/>
          </w:tcPr>
          <w:p w14:paraId="00000026" w14:textId="77777777" w:rsidR="00EE2CAC" w:rsidRDefault="002B67DE">
            <w:r>
              <w:t>_________________</w:t>
            </w:r>
          </w:p>
          <w:p w14:paraId="00000027" w14:textId="77777777" w:rsidR="00EE2CAC" w:rsidRDefault="00EE2CAC"/>
        </w:tc>
        <w:tc>
          <w:tcPr>
            <w:tcW w:w="3299" w:type="dxa"/>
          </w:tcPr>
          <w:p w14:paraId="00000028" w14:textId="77777777" w:rsidR="00EE2CAC" w:rsidRDefault="002B67DE">
            <w:pPr>
              <w:jc w:val="center"/>
            </w:pPr>
            <w:r>
              <w:t>Ронкин Михаил</w:t>
            </w:r>
          </w:p>
          <w:p w14:paraId="00000029" w14:textId="77777777" w:rsidR="00EE2CAC" w:rsidRDefault="002B67DE">
            <w:pPr>
              <w:jc w:val="center"/>
            </w:pPr>
            <w:r>
              <w:t>Владимирович</w:t>
            </w:r>
          </w:p>
        </w:tc>
      </w:tr>
    </w:tbl>
    <w:p w14:paraId="0000002A" w14:textId="77777777" w:rsidR="00EE2CAC" w:rsidRDefault="00EE2CAC">
      <w:pPr>
        <w:rPr>
          <w:b/>
        </w:rPr>
      </w:pPr>
    </w:p>
    <w:p w14:paraId="0000002B" w14:textId="77777777" w:rsidR="00EE2CAC" w:rsidRDefault="00EE2CAC">
      <w:pPr>
        <w:rPr>
          <w:b/>
        </w:rPr>
      </w:pPr>
    </w:p>
    <w:p w14:paraId="0000002C" w14:textId="77777777" w:rsidR="00EE2CAC" w:rsidRDefault="002B67DE">
      <w:pPr>
        <w:rPr>
          <w:b/>
          <w:i/>
          <w:color w:val="000000"/>
        </w:rPr>
      </w:pPr>
      <w:r>
        <w:rPr>
          <w:b/>
          <w:color w:val="000000"/>
        </w:rPr>
        <w:t>СОГЛАСОВАНО:</w:t>
      </w:r>
      <w:r>
        <w:rPr>
          <w:b/>
          <w:i/>
          <w:color w:val="000000"/>
        </w:rPr>
        <w:t xml:space="preserve"> </w:t>
      </w:r>
    </w:p>
    <w:p w14:paraId="0000002D" w14:textId="77777777" w:rsidR="00EE2CAC" w:rsidRDefault="00EE2CAC">
      <w:pPr>
        <w:rPr>
          <w:b/>
          <w:i/>
          <w:color w:val="FF0000"/>
        </w:rPr>
      </w:pPr>
    </w:p>
    <w:tbl>
      <w:tblPr>
        <w:tblStyle w:val="afffffffffffffffff5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90"/>
        <w:gridCol w:w="2087"/>
        <w:gridCol w:w="2339"/>
        <w:gridCol w:w="2339"/>
      </w:tblGrid>
      <w:tr w:rsidR="00EE2CAC" w14:paraId="6CB259E3" w14:textId="77777777">
        <w:tc>
          <w:tcPr>
            <w:tcW w:w="2590" w:type="dxa"/>
          </w:tcPr>
          <w:p w14:paraId="0000002E" w14:textId="77777777" w:rsidR="00EE2CAC" w:rsidRDefault="002B67DE">
            <w:pPr>
              <w:rPr>
                <w:b/>
              </w:rPr>
            </w:pPr>
            <w:r>
              <w:rPr>
                <w:b/>
              </w:rPr>
              <w:t>Руководитель рабочей группы</w:t>
            </w:r>
          </w:p>
          <w:p w14:paraId="0000002F" w14:textId="77777777" w:rsidR="00EE2CAC" w:rsidRDefault="00EE2CAC">
            <w:pPr>
              <w:jc w:val="center"/>
              <w:rPr>
                <w:b/>
                <w:i/>
              </w:rPr>
            </w:pPr>
          </w:p>
        </w:tc>
        <w:tc>
          <w:tcPr>
            <w:tcW w:w="2087" w:type="dxa"/>
          </w:tcPr>
          <w:p w14:paraId="00000030" w14:textId="77777777" w:rsidR="00EE2CAC" w:rsidRDefault="002B67DE">
            <w:pPr>
              <w:jc w:val="center"/>
              <w:rPr>
                <w:b/>
                <w:i/>
              </w:rPr>
            </w:pPr>
            <w:r>
              <w:rPr>
                <w:b/>
              </w:rPr>
              <w:t>Проректор по развитию магистратуры</w:t>
            </w:r>
          </w:p>
        </w:tc>
        <w:tc>
          <w:tcPr>
            <w:tcW w:w="2339" w:type="dxa"/>
          </w:tcPr>
          <w:p w14:paraId="00000031" w14:textId="77777777" w:rsidR="00EE2CAC" w:rsidRDefault="002B67DE">
            <w:pPr>
              <w:jc w:val="center"/>
              <w:rPr>
                <w:b/>
              </w:rPr>
            </w:pPr>
            <w:r>
              <w:rPr>
                <w:b/>
              </w:rPr>
              <w:t>____________</w:t>
            </w:r>
          </w:p>
          <w:p w14:paraId="00000032" w14:textId="77777777" w:rsidR="00EE2CAC" w:rsidRDefault="00EE2CAC">
            <w:pPr>
              <w:jc w:val="center"/>
              <w:rPr>
                <w:b/>
                <w:i/>
              </w:rPr>
            </w:pPr>
          </w:p>
        </w:tc>
        <w:tc>
          <w:tcPr>
            <w:tcW w:w="2339" w:type="dxa"/>
          </w:tcPr>
          <w:p w14:paraId="00000033" w14:textId="77777777" w:rsidR="00EE2CAC" w:rsidRDefault="002B67DE">
            <w:pPr>
              <w:jc w:val="center"/>
              <w:rPr>
                <w:b/>
                <w:i/>
              </w:rPr>
            </w:pPr>
            <w:r>
              <w:rPr>
                <w:b/>
              </w:rPr>
              <w:t>Андрейченко Наталья Владимировна</w:t>
            </w:r>
          </w:p>
        </w:tc>
      </w:tr>
      <w:tr w:rsidR="00EE2CAC" w14:paraId="112F45BD" w14:textId="77777777">
        <w:tc>
          <w:tcPr>
            <w:tcW w:w="2590" w:type="dxa"/>
          </w:tcPr>
          <w:p w14:paraId="00000034" w14:textId="77777777" w:rsidR="00EE2CAC" w:rsidRDefault="00EE2CAC">
            <w:pPr>
              <w:jc w:val="center"/>
              <w:rPr>
                <w:b/>
                <w:i/>
              </w:rPr>
            </w:pPr>
          </w:p>
        </w:tc>
        <w:tc>
          <w:tcPr>
            <w:tcW w:w="2087" w:type="dxa"/>
          </w:tcPr>
          <w:p w14:paraId="00000035" w14:textId="77777777" w:rsidR="00EE2CAC" w:rsidRDefault="00EE2CAC">
            <w:pPr>
              <w:jc w:val="center"/>
              <w:rPr>
                <w:b/>
                <w:i/>
              </w:rPr>
            </w:pPr>
          </w:p>
        </w:tc>
        <w:tc>
          <w:tcPr>
            <w:tcW w:w="2339" w:type="dxa"/>
          </w:tcPr>
          <w:p w14:paraId="00000036" w14:textId="77777777" w:rsidR="00EE2CAC" w:rsidRDefault="00EE2CAC">
            <w:pPr>
              <w:jc w:val="center"/>
              <w:rPr>
                <w:b/>
                <w:i/>
              </w:rPr>
            </w:pPr>
          </w:p>
        </w:tc>
        <w:tc>
          <w:tcPr>
            <w:tcW w:w="2339" w:type="dxa"/>
          </w:tcPr>
          <w:p w14:paraId="00000037" w14:textId="77777777" w:rsidR="00EE2CAC" w:rsidRDefault="00EE2CAC">
            <w:pPr>
              <w:jc w:val="center"/>
              <w:rPr>
                <w:b/>
                <w:i/>
              </w:rPr>
            </w:pPr>
          </w:p>
        </w:tc>
      </w:tr>
      <w:tr w:rsidR="00EE2CAC" w14:paraId="5D932944" w14:textId="77777777">
        <w:tc>
          <w:tcPr>
            <w:tcW w:w="2590" w:type="dxa"/>
          </w:tcPr>
          <w:p w14:paraId="00000038" w14:textId="77777777" w:rsidR="00EE2CAC" w:rsidRDefault="00EE2CAC">
            <w:pPr>
              <w:jc w:val="center"/>
              <w:rPr>
                <w:b/>
                <w:i/>
              </w:rPr>
            </w:pPr>
          </w:p>
        </w:tc>
        <w:tc>
          <w:tcPr>
            <w:tcW w:w="2087" w:type="dxa"/>
          </w:tcPr>
          <w:p w14:paraId="00000039" w14:textId="77777777" w:rsidR="00EE2CAC" w:rsidRDefault="00EE2CAC">
            <w:pPr>
              <w:jc w:val="center"/>
              <w:rPr>
                <w:b/>
                <w:i/>
              </w:rPr>
            </w:pPr>
          </w:p>
        </w:tc>
        <w:tc>
          <w:tcPr>
            <w:tcW w:w="2339" w:type="dxa"/>
          </w:tcPr>
          <w:p w14:paraId="0000003A" w14:textId="77777777" w:rsidR="00EE2CAC" w:rsidRDefault="00EE2CAC">
            <w:pPr>
              <w:jc w:val="center"/>
              <w:rPr>
                <w:b/>
                <w:i/>
              </w:rPr>
            </w:pPr>
          </w:p>
        </w:tc>
        <w:tc>
          <w:tcPr>
            <w:tcW w:w="2339" w:type="dxa"/>
          </w:tcPr>
          <w:p w14:paraId="0000003B" w14:textId="77777777" w:rsidR="00EE2CAC" w:rsidRDefault="00EE2CAC">
            <w:pPr>
              <w:jc w:val="center"/>
              <w:rPr>
                <w:b/>
                <w:i/>
              </w:rPr>
            </w:pPr>
          </w:p>
        </w:tc>
      </w:tr>
    </w:tbl>
    <w:p w14:paraId="0000003C" w14:textId="77777777" w:rsidR="00EE2CAC" w:rsidRDefault="002B67DE">
      <w:pPr>
        <w:keepNext/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right" w:pos="9639"/>
        </w:tabs>
        <w:jc w:val="center"/>
        <w:rPr>
          <w:b/>
        </w:rPr>
      </w:pPr>
      <w:r>
        <w:rPr>
          <w:b/>
        </w:rPr>
        <w:t>1. ОСНОВНАЯ ХАРАКТЕРИСТИКА ДИСЦИПЛИНЫ</w:t>
      </w:r>
    </w:p>
    <w:p w14:paraId="0000003D" w14:textId="77777777" w:rsidR="00EE2CAC" w:rsidRDefault="00EE2CAC">
      <w:pPr>
        <w:keepNext/>
        <w:tabs>
          <w:tab w:val="right" w:pos="9639"/>
        </w:tabs>
        <w:rPr>
          <w:i/>
        </w:rPr>
      </w:pPr>
    </w:p>
    <w:p w14:paraId="0000003E" w14:textId="77777777" w:rsidR="00EE2CAC" w:rsidRDefault="002B67DE">
      <w:pPr>
        <w:widowControl w:val="0"/>
        <w:tabs>
          <w:tab w:val="left" w:pos="698"/>
        </w:tabs>
        <w:spacing w:line="276" w:lineRule="auto"/>
        <w:ind w:firstLine="709"/>
        <w:jc w:val="both"/>
      </w:pPr>
      <w:r>
        <w:t>Цель дисциплины: формирование компетенций в области разработки систем компьютерного зрения и подготовка студентов для профессиональной деятельности в области автоматизации распознавания образов и построения нейронных сетей.</w:t>
      </w:r>
    </w:p>
    <w:p w14:paraId="0000003F" w14:textId="77777777" w:rsidR="00EE2CAC" w:rsidRDefault="00EE2CAC">
      <w:pPr>
        <w:widowControl w:val="0"/>
        <w:tabs>
          <w:tab w:val="left" w:pos="698"/>
        </w:tabs>
        <w:spacing w:line="276" w:lineRule="auto"/>
        <w:ind w:firstLine="709"/>
      </w:pPr>
    </w:p>
    <w:p w14:paraId="00000040" w14:textId="77777777" w:rsidR="00EE2CAC" w:rsidRDefault="002B67DE">
      <w:pPr>
        <w:widowControl w:val="0"/>
        <w:tabs>
          <w:tab w:val="left" w:pos="698"/>
        </w:tabs>
        <w:spacing w:line="276" w:lineRule="auto"/>
        <w:ind w:firstLine="709"/>
      </w:pPr>
      <w:r>
        <w:t xml:space="preserve">Задачи дисциплины: </w:t>
      </w:r>
    </w:p>
    <w:p w14:paraId="00000041" w14:textId="77777777" w:rsidR="00EE2CAC" w:rsidRDefault="002B67DE">
      <w:pPr>
        <w:widowControl w:val="0"/>
        <w:tabs>
          <w:tab w:val="left" w:pos="698"/>
        </w:tabs>
        <w:spacing w:line="276" w:lineRule="auto"/>
        <w:ind w:left="1134" w:hanging="425"/>
        <w:jc w:val="both"/>
        <w:rPr>
          <w:color w:val="000000"/>
        </w:rPr>
      </w:pPr>
      <w:r>
        <w:t>1.</w:t>
      </w:r>
      <w:r>
        <w:tab/>
      </w:r>
      <w:r>
        <w:rPr>
          <w:color w:val="000000"/>
        </w:rPr>
        <w:t>Сформировать у студентов способность разрабатывать программное обеспечение, связанное с обработкой и распознаванием изображений и видео.</w:t>
      </w:r>
    </w:p>
    <w:p w14:paraId="00000042" w14:textId="77777777" w:rsidR="00EE2CAC" w:rsidRDefault="00EE2CAC">
      <w:pPr>
        <w:widowControl w:val="0"/>
        <w:tabs>
          <w:tab w:val="left" w:pos="698"/>
        </w:tabs>
        <w:spacing w:line="276" w:lineRule="auto"/>
        <w:ind w:firstLine="709"/>
      </w:pPr>
    </w:p>
    <w:p w14:paraId="00000043" w14:textId="77777777" w:rsidR="00EE2CAC" w:rsidRDefault="002B67DE">
      <w:pPr>
        <w:widowControl w:val="0"/>
        <w:ind w:firstLine="709"/>
        <w:jc w:val="both"/>
        <w:rPr>
          <w:color w:val="000000"/>
        </w:rPr>
      </w:pPr>
      <w:r>
        <w:rPr>
          <w:color w:val="000000"/>
        </w:rPr>
        <w:t xml:space="preserve">Особенности реализации дисциплины: реализуется на русском языке. </w:t>
      </w:r>
    </w:p>
    <w:p w14:paraId="00000044" w14:textId="77777777" w:rsidR="00EE2CAC" w:rsidRDefault="002B67DE">
      <w:pPr>
        <w:widowControl w:val="0"/>
        <w:ind w:firstLine="709"/>
        <w:jc w:val="both"/>
      </w:pPr>
      <w:sdt>
        <w:sdtPr>
          <w:tag w:val="goog_rdk_0"/>
          <w:id w:val="-946083185"/>
        </w:sdtPr>
        <w:sdtContent>
          <w:commentRangeStart w:id="0"/>
        </w:sdtContent>
      </w:sdt>
      <w:r>
        <w:t xml:space="preserve">Практические занятия </w:t>
      </w:r>
      <w:commentRangeEnd w:id="0"/>
      <w:r>
        <w:commentReference w:id="0"/>
      </w:r>
      <w:r>
        <w:t xml:space="preserve">могут быть выполнены как на персональных вычислительных машинах, так и в интерактивных онлайн средах разработки на языке </w:t>
      </w:r>
      <w:proofErr w:type="spellStart"/>
      <w:r>
        <w:t>Python</w:t>
      </w:r>
      <w:proofErr w:type="spellEnd"/>
      <w:r>
        <w:t xml:space="preserve">, например </w:t>
      </w:r>
      <w:hyperlink r:id="rId10">
        <w:r>
          <w:rPr>
            <w:u w:val="single"/>
          </w:rPr>
          <w:t>https://colab.research.google.com/</w:t>
        </w:r>
      </w:hyperlink>
      <w:r>
        <w:t>.</w:t>
      </w:r>
    </w:p>
    <w:p w14:paraId="00000045" w14:textId="77777777" w:rsidR="00EE2CAC" w:rsidRDefault="00EE2CAC">
      <w:pPr>
        <w:widowControl w:val="0"/>
        <w:tabs>
          <w:tab w:val="left" w:pos="698"/>
        </w:tabs>
      </w:pPr>
    </w:p>
    <w:p w14:paraId="00000046" w14:textId="77777777" w:rsidR="00EE2CAC" w:rsidRDefault="002B67DE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right" w:pos="9639"/>
        </w:tabs>
        <w:spacing w:line="276" w:lineRule="auto"/>
        <w:jc w:val="center"/>
        <w:rPr>
          <w:b/>
          <w:color w:val="000000"/>
        </w:rPr>
      </w:pPr>
      <w:r>
        <w:rPr>
          <w:b/>
          <w:color w:val="000000"/>
        </w:rPr>
        <w:t>2. ПЛАНИРУЕМЫЕ РЕЗУЛЬТАТЫ ОБУЧЕНИЯ ПО ДИСЦИПЛИНЕ, СООТНЕСЕННЫЕ С ПЛАНИРУЕМЫМИ РЕЗУЛЬТАТАМИ ОСВОЕНИЯ ОБРАЗОВАТЕЛЬНОЙ ПРОГРАММЫ</w:t>
      </w:r>
    </w:p>
    <w:p w14:paraId="00000047" w14:textId="77777777" w:rsidR="00EE2CAC" w:rsidRDefault="00EE2CAC">
      <w:pPr>
        <w:tabs>
          <w:tab w:val="left" w:pos="426"/>
        </w:tabs>
        <w:spacing w:line="276" w:lineRule="auto"/>
        <w:rPr>
          <w:b/>
        </w:rPr>
      </w:pPr>
    </w:p>
    <w:p w14:paraId="00000048" w14:textId="77777777" w:rsidR="00EE2CAC" w:rsidRDefault="002B67DE">
      <w:pPr>
        <w:tabs>
          <w:tab w:val="left" w:pos="426"/>
        </w:tabs>
        <w:spacing w:line="276" w:lineRule="auto"/>
        <w:ind w:firstLine="709"/>
        <w:jc w:val="both"/>
      </w:pPr>
      <w:r>
        <w:rPr>
          <w:b/>
        </w:rPr>
        <w:tab/>
      </w:r>
      <w:r>
        <w:t>Процесс изучения дисциплины направлен на формирование следующих компетенций:</w:t>
      </w:r>
    </w:p>
    <w:p w14:paraId="00000049" w14:textId="77777777" w:rsidR="00EE2CAC" w:rsidRDefault="002B67DE">
      <w:pPr>
        <w:tabs>
          <w:tab w:val="left" w:pos="426"/>
        </w:tabs>
        <w:spacing w:line="276" w:lineRule="auto"/>
        <w:ind w:firstLine="709"/>
        <w:jc w:val="right"/>
      </w:pPr>
      <w:r>
        <w:t>Таблица 1</w:t>
      </w:r>
    </w:p>
    <w:tbl>
      <w:tblPr>
        <w:tblStyle w:val="afffffffffffffffff6"/>
        <w:tblW w:w="9486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725"/>
        <w:gridCol w:w="2187"/>
        <w:gridCol w:w="2696"/>
        <w:gridCol w:w="3878"/>
      </w:tblGrid>
      <w:tr w:rsidR="00EE2CAC" w14:paraId="7C5BFCA9" w14:textId="77777777">
        <w:trPr>
          <w:trHeight w:val="20"/>
          <w:jc w:val="center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4A" w14:textId="77777777" w:rsidR="00EE2CAC" w:rsidRDefault="002B67DE">
            <w:pPr>
              <w:tabs>
                <w:tab w:val="left" w:pos="255"/>
                <w:tab w:val="right" w:pos="932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</w:t>
            </w:r>
          </w:p>
          <w:p w14:paraId="0000004B" w14:textId="77777777" w:rsidR="00EE2CAC" w:rsidRDefault="002B67DE">
            <w:pPr>
              <w:tabs>
                <w:tab w:val="left" w:pos="255"/>
                <w:tab w:val="right" w:pos="9329"/>
              </w:tabs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п/п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4C" w14:textId="77777777" w:rsidR="00EE2CAC" w:rsidRDefault="002B67DE">
            <w:pPr>
              <w:tabs>
                <w:tab w:val="right" w:pos="9329"/>
              </w:tabs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и наименование компетенции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4D" w14:textId="77777777" w:rsidR="00EE2CAC" w:rsidRDefault="002B67DE">
            <w:pPr>
              <w:tabs>
                <w:tab w:val="right" w:pos="9329"/>
              </w:tabs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и наименование индикатора достижения компетенции (ИДК)</w:t>
            </w:r>
          </w:p>
        </w:tc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4E" w14:textId="77777777" w:rsidR="00EE2CAC" w:rsidRDefault="002B67DE">
            <w:pPr>
              <w:tabs>
                <w:tab w:val="right" w:pos="9329"/>
              </w:tabs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Результаты обучения по дисциплине</w:t>
            </w:r>
          </w:p>
        </w:tc>
      </w:tr>
      <w:tr w:rsidR="00EE2CAC" w14:paraId="6FF8ECDB" w14:textId="77777777">
        <w:trPr>
          <w:trHeight w:val="20"/>
          <w:jc w:val="center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4F" w14:textId="77777777" w:rsidR="00EE2CAC" w:rsidRDefault="002B67DE">
            <w:pPr>
              <w:tabs>
                <w:tab w:val="left" w:pos="255"/>
                <w:tab w:val="right" w:pos="9329"/>
              </w:tabs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1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50" w14:textId="77777777" w:rsidR="00EE2CAC" w:rsidRDefault="002B67DE">
            <w:pPr>
              <w:tabs>
                <w:tab w:val="right" w:pos="9329"/>
              </w:tabs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2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51" w14:textId="77777777" w:rsidR="00EE2CAC" w:rsidRDefault="002B67DE">
            <w:pPr>
              <w:tabs>
                <w:tab w:val="right" w:pos="9329"/>
              </w:tabs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3</w:t>
            </w:r>
          </w:p>
        </w:tc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52" w14:textId="77777777" w:rsidR="00EE2CAC" w:rsidRDefault="002B67DE">
            <w:pPr>
              <w:tabs>
                <w:tab w:val="right" w:pos="9329"/>
              </w:tabs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4</w:t>
            </w:r>
          </w:p>
        </w:tc>
      </w:tr>
      <w:tr w:rsidR="00EE2CAC" w14:paraId="3BA38B5D" w14:textId="77777777">
        <w:trPr>
          <w:trHeight w:val="20"/>
          <w:jc w:val="center"/>
        </w:trPr>
        <w:tc>
          <w:tcPr>
            <w:tcW w:w="7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53" w14:textId="77777777" w:rsidR="00EE2CAC" w:rsidRDefault="002B67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54" w14:textId="77777777" w:rsidR="00EE2CAC" w:rsidRDefault="002B67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ПК-10 – Способен создавать прикладные информационные системы с использованием методов машинного обучения и интеллектуальной обработки данных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55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  <w:highlight w:val="white"/>
              </w:rPr>
              <w:t>ПК-10.1</w:t>
            </w:r>
          </w:p>
          <w:p w14:paraId="00000056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highlight w:val="white"/>
              </w:rPr>
              <w:t>Знает модели и средства представления знаний, синтаксис и семантику основных языков искусственного интеллекта, и приемы программирования на них, подходы к постановке и решению задач в сфере интеллектуальных систем, алгоритмы машинного обучения с учителем и без, основы программирования таких систем.</w:t>
            </w:r>
          </w:p>
        </w:tc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57" w14:textId="77777777" w:rsidR="00EE2CAC" w:rsidRDefault="002B67D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З-1. Знает о</w:t>
            </w:r>
            <w:r>
              <w:rPr>
                <w:color w:val="000000"/>
                <w:sz w:val="18"/>
                <w:szCs w:val="18"/>
              </w:rPr>
              <w:t>сновные подходы к постановке и решению задач компьютерного зрения.</w:t>
            </w:r>
          </w:p>
          <w:p w14:paraId="00000058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З-2. Знает основные методы подготовки и обработки </w:t>
            </w:r>
            <w:r>
              <w:rPr>
                <w:sz w:val="18"/>
                <w:szCs w:val="18"/>
              </w:rPr>
              <w:t xml:space="preserve">изображений, доступные в рамках соответствующих библиотек и на языке программирования </w:t>
            </w:r>
            <w:proofErr w:type="spellStart"/>
            <w:r>
              <w:rPr>
                <w:sz w:val="18"/>
                <w:szCs w:val="18"/>
              </w:rPr>
              <w:t>Python</w:t>
            </w:r>
            <w:proofErr w:type="spellEnd"/>
            <w:r>
              <w:rPr>
                <w:color w:val="000000"/>
                <w:sz w:val="18"/>
                <w:szCs w:val="18"/>
              </w:rPr>
              <w:t>.</w:t>
            </w:r>
          </w:p>
          <w:p w14:paraId="00000059" w14:textId="77777777" w:rsidR="00EE2CAC" w:rsidRDefault="002B67D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З-3. Знает основные методы решения задач компьютерного зрения при помощи нейронных сетей и их реализации в рамках соответствующих библиотек и на языке программирования </w:t>
            </w:r>
            <w:proofErr w:type="spellStart"/>
            <w:r>
              <w:rPr>
                <w:sz w:val="18"/>
                <w:szCs w:val="18"/>
              </w:rPr>
              <w:t>Python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EE2CAC" w14:paraId="0C2647BB" w14:textId="77777777">
        <w:trPr>
          <w:trHeight w:val="20"/>
          <w:jc w:val="center"/>
        </w:trPr>
        <w:tc>
          <w:tcPr>
            <w:tcW w:w="7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5A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1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5B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5C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  <w:highlight w:val="white"/>
              </w:rPr>
              <w:t>ПК-10.2</w:t>
            </w:r>
          </w:p>
          <w:p w14:paraId="0000005D" w14:textId="77777777" w:rsidR="00EE2CAC" w:rsidRDefault="002B67DE">
            <w:pPr>
              <w:tabs>
                <w:tab w:val="right" w:pos="9329"/>
              </w:tabs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highlight w:val="white"/>
              </w:rPr>
              <w:t xml:space="preserve">Умеет выбирать оптимальные современные методы и инструментальные средства проектирования и разработки </w:t>
            </w:r>
            <w:r>
              <w:rPr>
                <w:color w:val="000000"/>
                <w:sz w:val="18"/>
                <w:szCs w:val="18"/>
              </w:rPr>
              <w:t>прикладных информационных систем с использованием методов машинного обучения и интеллектуальной обработки данных</w:t>
            </w:r>
            <w:r>
              <w:rPr>
                <w:color w:val="000000"/>
                <w:sz w:val="18"/>
                <w:szCs w:val="18"/>
                <w:highlight w:val="white"/>
              </w:rPr>
              <w:t>.</w:t>
            </w:r>
          </w:p>
        </w:tc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5E" w14:textId="77777777" w:rsidR="00EE2CAC" w:rsidRDefault="002B67D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У-1. Умеет выбирать библиотеки и методы решения практических задач компьютерного зрения.</w:t>
            </w:r>
          </w:p>
          <w:p w14:paraId="0000005F" w14:textId="77777777" w:rsidR="00EE2CAC" w:rsidRDefault="002B67D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У-2. Умеет выполнить подбор или модификацию алгоритмов обработки изображений в соответствии с характеристиками входных данных.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  <w:tr w:rsidR="00EE2CAC" w14:paraId="339A755A" w14:textId="77777777">
        <w:trPr>
          <w:trHeight w:val="20"/>
          <w:jc w:val="center"/>
        </w:trPr>
        <w:tc>
          <w:tcPr>
            <w:tcW w:w="7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60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1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61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62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  <w:highlight w:val="white"/>
              </w:rPr>
              <w:t>ПК-10.3</w:t>
            </w:r>
          </w:p>
          <w:p w14:paraId="00000063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highlight w:val="white"/>
              </w:rPr>
              <w:t>Имеет навыки приобретения, структурирования и формализации знаний, а также использования машинного обучения и других интеллектуальных методов для решения задач профессиональной деятельности.</w:t>
            </w:r>
          </w:p>
        </w:tc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64" w14:textId="77777777" w:rsidR="00EE2CAC" w:rsidRDefault="002B67D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П-1. Владеет опытом применения сверточных нейронных сетей (</w:t>
            </w:r>
            <w:proofErr w:type="spellStart"/>
            <w:r>
              <w:rPr>
                <w:sz w:val="18"/>
                <w:szCs w:val="18"/>
              </w:rPr>
              <w:t>Convolutional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Neural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Network</w:t>
            </w:r>
            <w:proofErr w:type="spellEnd"/>
            <w:r>
              <w:rPr>
                <w:sz w:val="18"/>
                <w:szCs w:val="18"/>
              </w:rPr>
              <w:t>) и других алгоритмов к решению задач компьютерного зрения.</w:t>
            </w:r>
          </w:p>
          <w:p w14:paraId="00000065" w14:textId="77777777" w:rsidR="00EE2CAC" w:rsidRDefault="00EE2CAC">
            <w:pPr>
              <w:jc w:val="both"/>
              <w:rPr>
                <w:sz w:val="18"/>
                <w:szCs w:val="18"/>
              </w:rPr>
            </w:pPr>
          </w:p>
        </w:tc>
      </w:tr>
    </w:tbl>
    <w:p w14:paraId="00000066" w14:textId="77777777" w:rsidR="00EE2CAC" w:rsidRDefault="00EE2CAC">
      <w:pPr>
        <w:tabs>
          <w:tab w:val="left" w:pos="426"/>
        </w:tabs>
      </w:pPr>
    </w:p>
    <w:p w14:paraId="00000067" w14:textId="77777777" w:rsidR="00EE2CAC" w:rsidRDefault="002B67DE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</w:rPr>
      </w:pPr>
      <w:r>
        <w:rPr>
          <w:b/>
        </w:rPr>
        <w:t xml:space="preserve">3. МЕСТО ДИСЦИПЛИНЫ В СТРУКТУРЕ </w:t>
      </w:r>
      <w:r>
        <w:rPr>
          <w:b/>
          <w:smallCaps/>
        </w:rPr>
        <w:t xml:space="preserve">ОБРАЗОВАТЕЛЬНОЙ ПРОГРАММЫ </w:t>
      </w:r>
    </w:p>
    <w:p w14:paraId="00000068" w14:textId="77777777" w:rsidR="00EE2CAC" w:rsidRDefault="00EE2CAC">
      <w:pPr>
        <w:keepNext/>
        <w:tabs>
          <w:tab w:val="right" w:pos="9639"/>
        </w:tabs>
        <w:spacing w:line="276" w:lineRule="auto"/>
        <w:rPr>
          <w:b/>
        </w:rPr>
      </w:pPr>
    </w:p>
    <w:p w14:paraId="2EEE6618" w14:textId="77777777" w:rsidR="00583A75" w:rsidRDefault="002B67DE" w:rsidP="00583A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ns w:id="1" w:author="Ронкин Михаил Владимирович" w:date="2022-07-06T17:53:00Z"/>
          <w:rFonts w:ascii="Arial" w:eastAsia="Arial" w:hAnsi="Arial" w:cs="Arial"/>
          <w:color w:val="000000"/>
          <w:sz w:val="22"/>
          <w:szCs w:val="22"/>
        </w:rPr>
      </w:pPr>
      <w:r>
        <w:t>Дисциплина «Компьютерное зрение» входит в профессиональный</w:t>
      </w:r>
      <w:sdt>
        <w:sdtPr>
          <w:tag w:val="goog_rdk_1"/>
          <w:id w:val="-1893179413"/>
        </w:sdtPr>
        <w:sdtContent>
          <w:commentRangeStart w:id="2"/>
        </w:sdtContent>
      </w:sdt>
      <w:r>
        <w:t xml:space="preserve"> </w:t>
      </w:r>
      <w:commentRangeEnd w:id="2"/>
      <w:r>
        <w:commentReference w:id="2"/>
      </w:r>
      <w:ins w:id="3" w:author="Ронкин Михаил Владимирович" w:date="2022-07-06T17:42:00Z">
        <w:r w:rsidRPr="002B67DE">
          <w:rPr>
            <w:rFonts w:ascii="Arial" w:eastAsia="Arial" w:hAnsi="Arial" w:cs="Arial"/>
            <w:color w:val="000000"/>
            <w:sz w:val="22"/>
            <w:szCs w:val="22"/>
          </w:rPr>
          <w:t xml:space="preserve"> </w:t>
        </w:r>
        <w:r>
          <w:rPr>
            <w:rFonts w:ascii="Arial" w:eastAsia="Arial" w:hAnsi="Arial" w:cs="Arial"/>
            <w:color w:val="000000"/>
            <w:sz w:val="22"/>
            <w:szCs w:val="22"/>
          </w:rPr>
          <w:t>образовательный</w:t>
        </w:r>
        <w:r>
          <w:t xml:space="preserve"> </w:t>
        </w:r>
      </w:ins>
      <w:r>
        <w:t xml:space="preserve">модуль «Машинное обучение и его приложения», относится к части образовательной программы, формируемой участниками образовательных отношений </w:t>
      </w:r>
      <w:sdt>
        <w:sdtPr>
          <w:tag w:val="goog_rdk_2"/>
          <w:id w:val="-1540433551"/>
        </w:sdtPr>
        <w:sdtContent>
          <w:commentRangeStart w:id="4"/>
        </w:sdtContent>
      </w:sdt>
    </w:p>
    <w:p w14:paraId="4D902BD5" w14:textId="77777777" w:rsidR="00583A75" w:rsidRDefault="00583A75" w:rsidP="00583A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ns w:id="5" w:author="Ронкин Михаил Владимирович" w:date="2022-07-06T17:53:00Z"/>
          <w:rFonts w:ascii="Arial" w:eastAsia="Arial" w:hAnsi="Arial" w:cs="Arial"/>
          <w:color w:val="000000"/>
          <w:sz w:val="22"/>
          <w:szCs w:val="22"/>
        </w:rPr>
      </w:pPr>
      <w:ins w:id="6" w:author="Ронкин Михаил Владимирович" w:date="2022-07-06T17:53:00Z">
        <w:r>
          <w:rPr>
            <w:rFonts w:ascii="Arial" w:eastAsia="Arial" w:hAnsi="Arial" w:cs="Arial"/>
            <w:color w:val="000000"/>
            <w:sz w:val="22"/>
            <w:szCs w:val="22"/>
          </w:rPr>
          <w:t>и является дисциплиной модуля по выбору студента</w:t>
        </w:r>
      </w:ins>
    </w:p>
    <w:p w14:paraId="00000069" w14:textId="07A7DB2E" w:rsidR="00EE2CAC" w:rsidRDefault="002B67DE">
      <w:pPr>
        <w:ind w:firstLine="709"/>
        <w:jc w:val="both"/>
      </w:pPr>
      <w:del w:id="7" w:author="Ронкин Михаил Владимирович" w:date="2022-07-06T17:53:00Z">
        <w:r w:rsidDel="00583A75">
          <w:delText>по</w:delText>
        </w:r>
        <w:commentRangeEnd w:id="4"/>
        <w:r w:rsidDel="00583A75">
          <w:commentReference w:id="4"/>
        </w:r>
        <w:r w:rsidDel="00583A75">
          <w:delText xml:space="preserve"> выбору студента</w:delText>
        </w:r>
      </w:del>
      <w:r>
        <w:t>.</w:t>
      </w:r>
    </w:p>
    <w:p w14:paraId="0000006A" w14:textId="77777777" w:rsidR="00EE2CAC" w:rsidRDefault="002B67DE">
      <w:pPr>
        <w:ind w:firstLine="708"/>
        <w:jc w:val="both"/>
      </w:pPr>
      <w:r>
        <w:t>Предшествующие дисциплины: Программирование, Технологии программирования, Дополнительные главы математики, Теория вероятностей и математическая статистика, Анализ данных и искусственный интеллект.</w:t>
      </w:r>
    </w:p>
    <w:p w14:paraId="0000006B" w14:textId="77777777" w:rsidR="00EE2CAC" w:rsidRDefault="002B67DE">
      <w:pPr>
        <w:ind w:firstLine="709"/>
        <w:jc w:val="both"/>
      </w:pPr>
      <w:r>
        <w:t>Компетенции, знания и умения, приобретаемые обучающимися после изучения дисциплины, будут использоваться ими в ходе прохождения производственной технологической и преддипломной практик, в процессе выполнения выпускной квалификационной работы и осуществления профессиональной деятельности.</w:t>
      </w:r>
    </w:p>
    <w:p w14:paraId="0000006C" w14:textId="77777777" w:rsidR="00EE2CAC" w:rsidRDefault="00EE2CAC">
      <w:pPr>
        <w:ind w:firstLine="708"/>
        <w:jc w:val="both"/>
      </w:pPr>
    </w:p>
    <w:p w14:paraId="0000006D" w14:textId="77777777" w:rsidR="00EE2CAC" w:rsidRDefault="002B67DE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right" w:pos="9639"/>
        </w:tabs>
        <w:jc w:val="center"/>
        <w:rPr>
          <w:b/>
        </w:rPr>
      </w:pPr>
      <w:r>
        <w:rPr>
          <w:b/>
        </w:rPr>
        <w:t>4. ОБЪЕМ ДИСЦИПЛИНЫ</w:t>
      </w:r>
    </w:p>
    <w:p w14:paraId="0000006E" w14:textId="77777777" w:rsidR="00EE2CAC" w:rsidRDefault="00EE2CAC">
      <w:pPr>
        <w:keepNext/>
        <w:tabs>
          <w:tab w:val="left" w:pos="851"/>
          <w:tab w:val="right" w:pos="9639"/>
        </w:tabs>
        <w:ind w:left="284"/>
        <w:rPr>
          <w:b/>
        </w:rPr>
      </w:pPr>
    </w:p>
    <w:p w14:paraId="0000006F" w14:textId="77777777" w:rsidR="00EE2CAC" w:rsidRDefault="002B67DE">
      <w:pPr>
        <w:widowControl w:val="0"/>
        <w:tabs>
          <w:tab w:val="left" w:pos="698"/>
        </w:tabs>
        <w:spacing w:line="276" w:lineRule="auto"/>
        <w:ind w:firstLine="709"/>
      </w:pPr>
      <w:r>
        <w:t xml:space="preserve">Общий объем дисциплины составляет 3 зачетные единицы, 108 часов. </w:t>
      </w:r>
    </w:p>
    <w:p w14:paraId="00000070" w14:textId="77777777" w:rsidR="00EE2CAC" w:rsidRDefault="002B67DE">
      <w:pPr>
        <w:widowControl w:val="0"/>
        <w:tabs>
          <w:tab w:val="left" w:pos="698"/>
        </w:tabs>
        <w:spacing w:line="276" w:lineRule="auto"/>
        <w:ind w:firstLine="709"/>
      </w:pPr>
      <w:r>
        <w:t>Объем дисциплины по видам учебной работы по очной форме обучения:</w:t>
      </w:r>
    </w:p>
    <w:p w14:paraId="00000071" w14:textId="77777777" w:rsidR="00EE2CAC" w:rsidRDefault="002B67DE">
      <w:pPr>
        <w:widowControl w:val="0"/>
        <w:tabs>
          <w:tab w:val="left" w:pos="698"/>
        </w:tabs>
        <w:spacing w:line="276" w:lineRule="auto"/>
        <w:ind w:firstLine="709"/>
        <w:jc w:val="right"/>
      </w:pPr>
      <w:r>
        <w:t>Таблица 2</w:t>
      </w:r>
    </w:p>
    <w:tbl>
      <w:tblPr>
        <w:tblStyle w:val="afffffffffffffffff7"/>
        <w:tblW w:w="948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888"/>
        <w:gridCol w:w="689"/>
        <w:gridCol w:w="1331"/>
        <w:gridCol w:w="1458"/>
        <w:gridCol w:w="1570"/>
        <w:gridCol w:w="1482"/>
        <w:gridCol w:w="1443"/>
      </w:tblGrid>
      <w:tr w:rsidR="00EE2CAC" w14:paraId="5AAAAB79" w14:textId="77777777">
        <w:tc>
          <w:tcPr>
            <w:tcW w:w="625" w:type="dxa"/>
            <w:vMerge w:val="restart"/>
          </w:tcPr>
          <w:p w14:paraId="00000072" w14:textId="77777777" w:rsidR="00EE2CAC" w:rsidRDefault="002B67DE">
            <w:pPr>
              <w:tabs>
                <w:tab w:val="left" w:pos="567"/>
              </w:tabs>
              <w:ind w:firstLine="2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Курс </w:t>
            </w:r>
          </w:p>
        </w:tc>
        <w:tc>
          <w:tcPr>
            <w:tcW w:w="888" w:type="dxa"/>
            <w:vMerge w:val="restart"/>
          </w:tcPr>
          <w:p w14:paraId="00000073" w14:textId="77777777" w:rsidR="00EE2CAC" w:rsidRDefault="002B67DE">
            <w:pPr>
              <w:tabs>
                <w:tab w:val="left" w:pos="567"/>
              </w:tabs>
              <w:ind w:firstLine="29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Семестр</w:t>
            </w:r>
          </w:p>
        </w:tc>
        <w:tc>
          <w:tcPr>
            <w:tcW w:w="2020" w:type="dxa"/>
            <w:gridSpan w:val="2"/>
          </w:tcPr>
          <w:p w14:paraId="00000074" w14:textId="77777777" w:rsidR="00EE2CAC" w:rsidRDefault="002B67DE">
            <w:pPr>
              <w:tabs>
                <w:tab w:val="left" w:pos="567"/>
              </w:tabs>
              <w:ind w:firstLine="2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Общий объем дисциплины, час.</w:t>
            </w:r>
          </w:p>
        </w:tc>
        <w:tc>
          <w:tcPr>
            <w:tcW w:w="1458" w:type="dxa"/>
            <w:vMerge w:val="restart"/>
          </w:tcPr>
          <w:p w14:paraId="00000076" w14:textId="77777777" w:rsidR="00EE2CAC" w:rsidRDefault="002B67DE">
            <w:pPr>
              <w:tabs>
                <w:tab w:val="left" w:pos="567"/>
              </w:tabs>
              <w:ind w:firstLine="2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Контактная работа (аудиторная и внеаудиторная), час.</w:t>
            </w:r>
          </w:p>
        </w:tc>
        <w:tc>
          <w:tcPr>
            <w:tcW w:w="1570" w:type="dxa"/>
            <w:vMerge w:val="restart"/>
          </w:tcPr>
          <w:p w14:paraId="00000077" w14:textId="77777777" w:rsidR="00EE2CAC" w:rsidRDefault="002B67DE">
            <w:pPr>
              <w:tabs>
                <w:tab w:val="left" w:pos="567"/>
              </w:tabs>
              <w:ind w:firstLine="2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Самостоятельная работа, час.</w:t>
            </w:r>
          </w:p>
        </w:tc>
        <w:tc>
          <w:tcPr>
            <w:tcW w:w="1482" w:type="dxa"/>
            <w:vMerge w:val="restart"/>
          </w:tcPr>
          <w:p w14:paraId="00000078" w14:textId="77777777" w:rsidR="00EE2CAC" w:rsidRDefault="002B67DE">
            <w:pPr>
              <w:tabs>
                <w:tab w:val="left" w:pos="567"/>
              </w:tabs>
              <w:ind w:firstLine="2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Промежуточная аттестация, час.</w:t>
            </w:r>
          </w:p>
        </w:tc>
        <w:tc>
          <w:tcPr>
            <w:tcW w:w="1443" w:type="dxa"/>
            <w:vMerge w:val="restart"/>
          </w:tcPr>
          <w:p w14:paraId="00000079" w14:textId="77777777" w:rsidR="00EE2CAC" w:rsidRDefault="002B67DE">
            <w:pPr>
              <w:tabs>
                <w:tab w:val="left" w:pos="567"/>
              </w:tabs>
              <w:ind w:firstLine="2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 промежуточной аттестации</w:t>
            </w:r>
          </w:p>
        </w:tc>
      </w:tr>
      <w:tr w:rsidR="00EE2CAC" w14:paraId="60813518" w14:textId="77777777">
        <w:tc>
          <w:tcPr>
            <w:tcW w:w="625" w:type="dxa"/>
            <w:vMerge/>
          </w:tcPr>
          <w:p w14:paraId="0000007A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88" w:type="dxa"/>
            <w:vMerge/>
          </w:tcPr>
          <w:p w14:paraId="0000007B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689" w:type="dxa"/>
          </w:tcPr>
          <w:p w14:paraId="0000007C" w14:textId="77777777" w:rsidR="00EE2CAC" w:rsidRDefault="002B67DE">
            <w:pPr>
              <w:tabs>
                <w:tab w:val="left" w:pos="567"/>
              </w:tabs>
              <w:ind w:firstLine="2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Всего </w:t>
            </w:r>
          </w:p>
        </w:tc>
        <w:tc>
          <w:tcPr>
            <w:tcW w:w="1331" w:type="dxa"/>
          </w:tcPr>
          <w:p w14:paraId="0000007D" w14:textId="77777777" w:rsidR="00EE2CAC" w:rsidRDefault="002B67DE">
            <w:pPr>
              <w:tabs>
                <w:tab w:val="left" w:pos="567"/>
              </w:tabs>
              <w:ind w:firstLine="29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В том числе в форме практической подготовки</w:t>
            </w:r>
          </w:p>
        </w:tc>
        <w:tc>
          <w:tcPr>
            <w:tcW w:w="1458" w:type="dxa"/>
            <w:vMerge/>
          </w:tcPr>
          <w:p w14:paraId="0000007E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  <w:highlight w:val="white"/>
              </w:rPr>
            </w:pPr>
          </w:p>
        </w:tc>
        <w:tc>
          <w:tcPr>
            <w:tcW w:w="1570" w:type="dxa"/>
            <w:vMerge/>
          </w:tcPr>
          <w:p w14:paraId="0000007F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  <w:highlight w:val="white"/>
              </w:rPr>
            </w:pPr>
          </w:p>
        </w:tc>
        <w:tc>
          <w:tcPr>
            <w:tcW w:w="1482" w:type="dxa"/>
            <w:vMerge/>
          </w:tcPr>
          <w:p w14:paraId="00000080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  <w:highlight w:val="white"/>
              </w:rPr>
            </w:pPr>
          </w:p>
        </w:tc>
        <w:tc>
          <w:tcPr>
            <w:tcW w:w="1443" w:type="dxa"/>
            <w:vMerge/>
          </w:tcPr>
          <w:p w14:paraId="00000081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  <w:highlight w:val="white"/>
              </w:rPr>
            </w:pPr>
          </w:p>
        </w:tc>
      </w:tr>
      <w:tr w:rsidR="00EE2CAC" w14:paraId="57DEC863" w14:textId="77777777">
        <w:trPr>
          <w:trHeight w:val="227"/>
        </w:trPr>
        <w:tc>
          <w:tcPr>
            <w:tcW w:w="625" w:type="dxa"/>
          </w:tcPr>
          <w:p w14:paraId="00000082" w14:textId="77777777" w:rsidR="00EE2CAC" w:rsidRDefault="002B67DE">
            <w:pPr>
              <w:tabs>
                <w:tab w:val="left" w:pos="567"/>
              </w:tabs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1</w:t>
            </w:r>
          </w:p>
        </w:tc>
        <w:tc>
          <w:tcPr>
            <w:tcW w:w="888" w:type="dxa"/>
          </w:tcPr>
          <w:p w14:paraId="00000083" w14:textId="77777777" w:rsidR="00EE2CAC" w:rsidRDefault="002B67DE">
            <w:pPr>
              <w:tabs>
                <w:tab w:val="left" w:pos="567"/>
              </w:tabs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2</w:t>
            </w:r>
          </w:p>
        </w:tc>
        <w:tc>
          <w:tcPr>
            <w:tcW w:w="689" w:type="dxa"/>
          </w:tcPr>
          <w:p w14:paraId="00000084" w14:textId="77777777" w:rsidR="00EE2CAC" w:rsidRDefault="002B67DE">
            <w:pPr>
              <w:tabs>
                <w:tab w:val="left" w:pos="567"/>
              </w:tabs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3</w:t>
            </w:r>
          </w:p>
        </w:tc>
        <w:tc>
          <w:tcPr>
            <w:tcW w:w="1331" w:type="dxa"/>
          </w:tcPr>
          <w:p w14:paraId="00000085" w14:textId="77777777" w:rsidR="00EE2CAC" w:rsidRDefault="002B67DE">
            <w:pPr>
              <w:tabs>
                <w:tab w:val="left" w:pos="567"/>
              </w:tabs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4</w:t>
            </w:r>
          </w:p>
        </w:tc>
        <w:tc>
          <w:tcPr>
            <w:tcW w:w="1458" w:type="dxa"/>
          </w:tcPr>
          <w:p w14:paraId="00000086" w14:textId="77777777" w:rsidR="00EE2CAC" w:rsidRDefault="002B67DE">
            <w:pPr>
              <w:tabs>
                <w:tab w:val="left" w:pos="567"/>
              </w:tabs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5</w:t>
            </w:r>
          </w:p>
        </w:tc>
        <w:tc>
          <w:tcPr>
            <w:tcW w:w="1570" w:type="dxa"/>
          </w:tcPr>
          <w:p w14:paraId="00000087" w14:textId="77777777" w:rsidR="00EE2CAC" w:rsidRDefault="002B67DE">
            <w:pPr>
              <w:tabs>
                <w:tab w:val="left" w:pos="567"/>
              </w:tabs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6</w:t>
            </w:r>
          </w:p>
        </w:tc>
        <w:tc>
          <w:tcPr>
            <w:tcW w:w="1482" w:type="dxa"/>
          </w:tcPr>
          <w:p w14:paraId="00000088" w14:textId="77777777" w:rsidR="00EE2CAC" w:rsidRDefault="002B67DE">
            <w:pPr>
              <w:tabs>
                <w:tab w:val="left" w:pos="567"/>
              </w:tabs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7</w:t>
            </w:r>
          </w:p>
        </w:tc>
        <w:tc>
          <w:tcPr>
            <w:tcW w:w="1443" w:type="dxa"/>
          </w:tcPr>
          <w:p w14:paraId="00000089" w14:textId="77777777" w:rsidR="00EE2CAC" w:rsidRDefault="002B67DE">
            <w:pPr>
              <w:tabs>
                <w:tab w:val="left" w:pos="567"/>
              </w:tabs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8</w:t>
            </w:r>
          </w:p>
        </w:tc>
      </w:tr>
      <w:tr w:rsidR="00EE2CAC" w14:paraId="18BA62AC" w14:textId="77777777">
        <w:trPr>
          <w:trHeight w:val="227"/>
        </w:trPr>
        <w:tc>
          <w:tcPr>
            <w:tcW w:w="625" w:type="dxa"/>
          </w:tcPr>
          <w:p w14:paraId="0000008A" w14:textId="77777777" w:rsidR="00EE2CAC" w:rsidRDefault="002B67DE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88" w:type="dxa"/>
          </w:tcPr>
          <w:p w14:paraId="0000008B" w14:textId="77777777" w:rsidR="00EE2CAC" w:rsidRDefault="002B67DE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689" w:type="dxa"/>
          </w:tcPr>
          <w:p w14:paraId="0000008C" w14:textId="77777777" w:rsidR="00EE2CAC" w:rsidRDefault="002B67DE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</w:t>
            </w:r>
          </w:p>
        </w:tc>
        <w:tc>
          <w:tcPr>
            <w:tcW w:w="1331" w:type="dxa"/>
          </w:tcPr>
          <w:p w14:paraId="0000008D" w14:textId="77777777" w:rsidR="00EE2CAC" w:rsidRDefault="00EE2CAC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58" w:type="dxa"/>
          </w:tcPr>
          <w:p w14:paraId="0000008E" w14:textId="77777777" w:rsidR="00EE2CAC" w:rsidRDefault="002B67DE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1570" w:type="dxa"/>
          </w:tcPr>
          <w:p w14:paraId="0000008F" w14:textId="77777777" w:rsidR="00EE2CAC" w:rsidRDefault="002B67DE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1482" w:type="dxa"/>
          </w:tcPr>
          <w:p w14:paraId="00000090" w14:textId="77777777" w:rsidR="00EE2CAC" w:rsidRDefault="002B67DE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443" w:type="dxa"/>
          </w:tcPr>
          <w:p w14:paraId="00000091" w14:textId="77777777" w:rsidR="00EE2CAC" w:rsidRDefault="002B67DE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зачет</w:t>
            </w:r>
          </w:p>
        </w:tc>
      </w:tr>
      <w:tr w:rsidR="00EE2CAC" w14:paraId="416818C1" w14:textId="77777777">
        <w:trPr>
          <w:trHeight w:val="227"/>
        </w:trPr>
        <w:tc>
          <w:tcPr>
            <w:tcW w:w="1513" w:type="dxa"/>
            <w:gridSpan w:val="2"/>
          </w:tcPr>
          <w:p w14:paraId="00000092" w14:textId="77777777" w:rsidR="00EE2CAC" w:rsidRDefault="002B67DE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Всего по дисциплине, час.</w:t>
            </w:r>
          </w:p>
        </w:tc>
        <w:tc>
          <w:tcPr>
            <w:tcW w:w="689" w:type="dxa"/>
          </w:tcPr>
          <w:p w14:paraId="00000094" w14:textId="77777777" w:rsidR="00EE2CAC" w:rsidRDefault="002B67DE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</w:t>
            </w:r>
          </w:p>
        </w:tc>
        <w:tc>
          <w:tcPr>
            <w:tcW w:w="1331" w:type="dxa"/>
          </w:tcPr>
          <w:p w14:paraId="00000095" w14:textId="77777777" w:rsidR="00EE2CAC" w:rsidRDefault="00EE2CAC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58" w:type="dxa"/>
          </w:tcPr>
          <w:p w14:paraId="00000096" w14:textId="77777777" w:rsidR="00EE2CAC" w:rsidRDefault="002B67DE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1570" w:type="dxa"/>
          </w:tcPr>
          <w:p w14:paraId="00000097" w14:textId="77777777" w:rsidR="00EE2CAC" w:rsidRDefault="002B67DE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1482" w:type="dxa"/>
          </w:tcPr>
          <w:p w14:paraId="00000098" w14:textId="77777777" w:rsidR="00EE2CAC" w:rsidRDefault="002B67DE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443" w:type="dxa"/>
          </w:tcPr>
          <w:p w14:paraId="00000099" w14:textId="77777777" w:rsidR="00EE2CAC" w:rsidRDefault="00EE2CAC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</w:tr>
    </w:tbl>
    <w:p w14:paraId="0000009A" w14:textId="77777777" w:rsidR="00EE2CAC" w:rsidRDefault="00EE2CAC">
      <w:pPr>
        <w:widowControl w:val="0"/>
        <w:tabs>
          <w:tab w:val="left" w:pos="698"/>
        </w:tabs>
        <w:spacing w:line="276" w:lineRule="auto"/>
        <w:ind w:firstLine="709"/>
      </w:pPr>
    </w:p>
    <w:p w14:paraId="0000009B" w14:textId="77777777" w:rsidR="00EE2CAC" w:rsidRDefault="002B67DE">
      <w:pPr>
        <w:widowControl w:val="0"/>
        <w:tabs>
          <w:tab w:val="left" w:pos="698"/>
        </w:tabs>
        <w:spacing w:line="276" w:lineRule="auto"/>
        <w:ind w:firstLine="709"/>
        <w:jc w:val="both"/>
      </w:pPr>
      <w:r>
        <w:t>Объем дисциплины по видам учебных занятий и самостоятельной работы по очной форме обучения:</w:t>
      </w:r>
    </w:p>
    <w:p w14:paraId="0000009C" w14:textId="77777777" w:rsidR="00EE2CAC" w:rsidRDefault="002B67DE">
      <w:pPr>
        <w:widowControl w:val="0"/>
        <w:tabs>
          <w:tab w:val="left" w:pos="698"/>
        </w:tabs>
        <w:spacing w:line="276" w:lineRule="auto"/>
        <w:ind w:firstLine="709"/>
        <w:jc w:val="right"/>
      </w:pPr>
      <w:r>
        <w:t>Таблица 3</w:t>
      </w:r>
    </w:p>
    <w:tbl>
      <w:tblPr>
        <w:tblStyle w:val="afffffffffffffffff8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4"/>
        <w:gridCol w:w="5640"/>
        <w:gridCol w:w="1629"/>
        <w:gridCol w:w="1560"/>
      </w:tblGrid>
      <w:tr w:rsidR="00EE2CAC" w14:paraId="518A8DC3" w14:textId="77777777">
        <w:tc>
          <w:tcPr>
            <w:tcW w:w="664" w:type="dxa"/>
            <w:vMerge w:val="restart"/>
          </w:tcPr>
          <w:p w14:paraId="0000009D" w14:textId="77777777" w:rsidR="00EE2CAC" w:rsidRDefault="002B67DE">
            <w:pPr>
              <w:widowControl w:val="0"/>
              <w:tabs>
                <w:tab w:val="left" w:pos="698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5640" w:type="dxa"/>
            <w:vMerge w:val="restart"/>
          </w:tcPr>
          <w:p w14:paraId="0000009E" w14:textId="77777777" w:rsidR="00EE2CAC" w:rsidRDefault="002B67DE">
            <w:pPr>
              <w:widowControl w:val="0"/>
              <w:tabs>
                <w:tab w:val="left" w:pos="698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Вид учебной работы, формы учебных занятий</w:t>
            </w:r>
          </w:p>
        </w:tc>
        <w:tc>
          <w:tcPr>
            <w:tcW w:w="1629" w:type="dxa"/>
            <w:vMerge w:val="restart"/>
          </w:tcPr>
          <w:p w14:paraId="0000009F" w14:textId="77777777" w:rsidR="00EE2CAC" w:rsidRDefault="002B67DE">
            <w:pPr>
              <w:widowControl w:val="0"/>
              <w:tabs>
                <w:tab w:val="left" w:pos="698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Всего, час.</w:t>
            </w:r>
          </w:p>
        </w:tc>
        <w:tc>
          <w:tcPr>
            <w:tcW w:w="1560" w:type="dxa"/>
          </w:tcPr>
          <w:p w14:paraId="000000A0" w14:textId="77777777" w:rsidR="00EE2CAC" w:rsidRDefault="002B67DE">
            <w:pPr>
              <w:widowControl w:val="0"/>
              <w:tabs>
                <w:tab w:val="left" w:pos="698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Семестр</w:t>
            </w:r>
          </w:p>
        </w:tc>
      </w:tr>
      <w:tr w:rsidR="00EE2CAC" w14:paraId="4B6D5006" w14:textId="77777777">
        <w:tc>
          <w:tcPr>
            <w:tcW w:w="664" w:type="dxa"/>
            <w:vMerge/>
          </w:tcPr>
          <w:p w14:paraId="000000A1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5640" w:type="dxa"/>
            <w:vMerge/>
          </w:tcPr>
          <w:p w14:paraId="000000A2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629" w:type="dxa"/>
            <w:vMerge/>
          </w:tcPr>
          <w:p w14:paraId="000000A3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00000A4" w14:textId="77777777" w:rsidR="00EE2CAC" w:rsidRDefault="002B67DE">
            <w:pPr>
              <w:widowControl w:val="0"/>
              <w:tabs>
                <w:tab w:val="left" w:pos="698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 w:rsidR="00EE2CAC" w14:paraId="3BA3DC62" w14:textId="77777777">
        <w:tc>
          <w:tcPr>
            <w:tcW w:w="664" w:type="dxa"/>
          </w:tcPr>
          <w:p w14:paraId="000000A5" w14:textId="77777777" w:rsidR="00EE2CAC" w:rsidRDefault="002B67DE">
            <w:pPr>
              <w:widowControl w:val="0"/>
              <w:tabs>
                <w:tab w:val="left" w:pos="698"/>
              </w:tabs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1</w:t>
            </w:r>
          </w:p>
        </w:tc>
        <w:tc>
          <w:tcPr>
            <w:tcW w:w="5640" w:type="dxa"/>
          </w:tcPr>
          <w:p w14:paraId="000000A6" w14:textId="77777777" w:rsidR="00EE2CAC" w:rsidRDefault="002B67DE">
            <w:pPr>
              <w:widowControl w:val="0"/>
              <w:tabs>
                <w:tab w:val="left" w:pos="698"/>
              </w:tabs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2</w:t>
            </w:r>
          </w:p>
        </w:tc>
        <w:tc>
          <w:tcPr>
            <w:tcW w:w="1629" w:type="dxa"/>
          </w:tcPr>
          <w:p w14:paraId="000000A7" w14:textId="77777777" w:rsidR="00EE2CAC" w:rsidRDefault="002B67DE">
            <w:pPr>
              <w:widowControl w:val="0"/>
              <w:tabs>
                <w:tab w:val="left" w:pos="698"/>
              </w:tabs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3</w:t>
            </w:r>
          </w:p>
        </w:tc>
        <w:tc>
          <w:tcPr>
            <w:tcW w:w="1560" w:type="dxa"/>
          </w:tcPr>
          <w:p w14:paraId="000000A8" w14:textId="77777777" w:rsidR="00EE2CAC" w:rsidRDefault="002B67DE">
            <w:pPr>
              <w:widowControl w:val="0"/>
              <w:tabs>
                <w:tab w:val="left" w:pos="698"/>
              </w:tabs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4</w:t>
            </w:r>
          </w:p>
        </w:tc>
      </w:tr>
      <w:tr w:rsidR="00EE2CAC" w14:paraId="184A6C27" w14:textId="77777777">
        <w:tc>
          <w:tcPr>
            <w:tcW w:w="664" w:type="dxa"/>
            <w:shd w:val="clear" w:color="auto" w:fill="A6A6A6"/>
          </w:tcPr>
          <w:p w14:paraId="000000A9" w14:textId="77777777" w:rsidR="00EE2CAC" w:rsidRDefault="002B67DE">
            <w:pPr>
              <w:widowControl w:val="0"/>
              <w:tabs>
                <w:tab w:val="left" w:pos="698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5640" w:type="dxa"/>
            <w:shd w:val="clear" w:color="auto" w:fill="A6A6A6"/>
          </w:tcPr>
          <w:p w14:paraId="000000AA" w14:textId="77777777" w:rsidR="00EE2CAC" w:rsidRDefault="002B67DE">
            <w:pPr>
              <w:widowControl w:val="0"/>
              <w:tabs>
                <w:tab w:val="left" w:pos="698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Контактная работа (аудиторная), всего часов, в том числе:</w:t>
            </w:r>
          </w:p>
        </w:tc>
        <w:tc>
          <w:tcPr>
            <w:tcW w:w="1629" w:type="dxa"/>
            <w:shd w:val="clear" w:color="auto" w:fill="A6A6A6"/>
          </w:tcPr>
          <w:p w14:paraId="000000AB" w14:textId="77777777" w:rsidR="00EE2CAC" w:rsidRDefault="002B67DE">
            <w:pPr>
              <w:widowControl w:val="0"/>
              <w:tabs>
                <w:tab w:val="left" w:pos="698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51</w:t>
            </w:r>
          </w:p>
        </w:tc>
        <w:tc>
          <w:tcPr>
            <w:tcW w:w="1560" w:type="dxa"/>
            <w:shd w:val="clear" w:color="auto" w:fill="A6A6A6"/>
          </w:tcPr>
          <w:p w14:paraId="000000AC" w14:textId="77777777" w:rsidR="00EE2CAC" w:rsidRDefault="002B67DE">
            <w:pPr>
              <w:widowControl w:val="0"/>
              <w:tabs>
                <w:tab w:val="left" w:pos="698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51</w:t>
            </w:r>
          </w:p>
        </w:tc>
      </w:tr>
      <w:tr w:rsidR="00EE2CAC" w14:paraId="7A23D1C1" w14:textId="77777777">
        <w:tc>
          <w:tcPr>
            <w:tcW w:w="664" w:type="dxa"/>
          </w:tcPr>
          <w:p w14:paraId="000000AD" w14:textId="77777777" w:rsidR="00EE2CAC" w:rsidRDefault="002B67DE">
            <w:pPr>
              <w:widowControl w:val="0"/>
              <w:tabs>
                <w:tab w:val="left" w:pos="698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40" w:type="dxa"/>
          </w:tcPr>
          <w:p w14:paraId="000000AE" w14:textId="77777777" w:rsidR="00EE2CAC" w:rsidRDefault="002B67DE">
            <w:pPr>
              <w:widowControl w:val="0"/>
              <w:tabs>
                <w:tab w:val="left" w:pos="698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лекции</w:t>
            </w:r>
          </w:p>
        </w:tc>
        <w:tc>
          <w:tcPr>
            <w:tcW w:w="1629" w:type="dxa"/>
          </w:tcPr>
          <w:p w14:paraId="000000AF" w14:textId="77777777" w:rsidR="00EE2CAC" w:rsidRDefault="002B67DE">
            <w:pPr>
              <w:widowControl w:val="0"/>
              <w:tabs>
                <w:tab w:val="left" w:pos="698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1560" w:type="dxa"/>
          </w:tcPr>
          <w:p w14:paraId="000000B0" w14:textId="77777777" w:rsidR="00EE2CAC" w:rsidRDefault="002B67DE">
            <w:pPr>
              <w:widowControl w:val="0"/>
              <w:tabs>
                <w:tab w:val="left" w:pos="698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</w:tr>
      <w:tr w:rsidR="00EE2CAC" w14:paraId="4B32E527" w14:textId="77777777">
        <w:tc>
          <w:tcPr>
            <w:tcW w:w="664" w:type="dxa"/>
          </w:tcPr>
          <w:p w14:paraId="000000B1" w14:textId="77777777" w:rsidR="00EE2CAC" w:rsidRDefault="002B67DE">
            <w:pPr>
              <w:widowControl w:val="0"/>
              <w:tabs>
                <w:tab w:val="left" w:pos="698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640" w:type="dxa"/>
          </w:tcPr>
          <w:p w14:paraId="000000B2" w14:textId="77777777" w:rsidR="00EE2CAC" w:rsidRDefault="002B67DE">
            <w:pPr>
              <w:widowControl w:val="0"/>
              <w:tabs>
                <w:tab w:val="left" w:pos="698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занятия семинарского типа, всего часов, в том числе:</w:t>
            </w:r>
          </w:p>
        </w:tc>
        <w:tc>
          <w:tcPr>
            <w:tcW w:w="1629" w:type="dxa"/>
          </w:tcPr>
          <w:p w14:paraId="000000B3" w14:textId="77777777" w:rsidR="00EE2CAC" w:rsidRDefault="002B67DE">
            <w:pPr>
              <w:widowControl w:val="0"/>
              <w:tabs>
                <w:tab w:val="left" w:pos="698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34</w:t>
            </w:r>
          </w:p>
        </w:tc>
        <w:tc>
          <w:tcPr>
            <w:tcW w:w="1560" w:type="dxa"/>
          </w:tcPr>
          <w:p w14:paraId="000000B4" w14:textId="77777777" w:rsidR="00EE2CAC" w:rsidRDefault="002B67DE">
            <w:pPr>
              <w:widowControl w:val="0"/>
              <w:tabs>
                <w:tab w:val="left" w:pos="698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34</w:t>
            </w:r>
          </w:p>
        </w:tc>
      </w:tr>
      <w:tr w:rsidR="00EE2CAC" w14:paraId="7A8DF5BC" w14:textId="77777777">
        <w:tc>
          <w:tcPr>
            <w:tcW w:w="664" w:type="dxa"/>
          </w:tcPr>
          <w:p w14:paraId="000000B5" w14:textId="77777777" w:rsidR="00EE2CAC" w:rsidRDefault="002B67DE">
            <w:pPr>
              <w:widowControl w:val="0"/>
              <w:tabs>
                <w:tab w:val="left" w:pos="698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640" w:type="dxa"/>
          </w:tcPr>
          <w:p w14:paraId="000000B6" w14:textId="77777777" w:rsidR="00EE2CAC" w:rsidRDefault="002B67DE">
            <w:pPr>
              <w:widowControl w:val="0"/>
              <w:tabs>
                <w:tab w:val="left" w:pos="698"/>
              </w:tabs>
              <w:ind w:firstLine="61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практические занятия, семинары, практикумы</w:t>
            </w:r>
          </w:p>
        </w:tc>
        <w:tc>
          <w:tcPr>
            <w:tcW w:w="1629" w:type="dxa"/>
          </w:tcPr>
          <w:p w14:paraId="000000B7" w14:textId="77777777" w:rsidR="00EE2CAC" w:rsidRDefault="00EE2CAC">
            <w:pPr>
              <w:widowControl w:val="0"/>
              <w:tabs>
                <w:tab w:val="left" w:pos="698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00000B8" w14:textId="77777777" w:rsidR="00EE2CAC" w:rsidRDefault="00EE2CAC">
            <w:pPr>
              <w:widowControl w:val="0"/>
              <w:tabs>
                <w:tab w:val="left" w:pos="698"/>
              </w:tabs>
              <w:jc w:val="center"/>
              <w:rPr>
                <w:sz w:val="18"/>
                <w:szCs w:val="18"/>
              </w:rPr>
            </w:pPr>
          </w:p>
        </w:tc>
      </w:tr>
      <w:tr w:rsidR="00EE2CAC" w14:paraId="33193511" w14:textId="77777777">
        <w:tc>
          <w:tcPr>
            <w:tcW w:w="664" w:type="dxa"/>
          </w:tcPr>
          <w:p w14:paraId="000000B9" w14:textId="77777777" w:rsidR="00EE2CAC" w:rsidRDefault="002B67DE">
            <w:pPr>
              <w:widowControl w:val="0"/>
              <w:tabs>
                <w:tab w:val="left" w:pos="698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640" w:type="dxa"/>
          </w:tcPr>
          <w:p w14:paraId="000000BA" w14:textId="77777777" w:rsidR="00EE2CAC" w:rsidRDefault="002B67DE">
            <w:pPr>
              <w:widowControl w:val="0"/>
              <w:tabs>
                <w:tab w:val="left" w:pos="698"/>
              </w:tabs>
              <w:ind w:firstLine="61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коллоквиумы</w:t>
            </w:r>
          </w:p>
        </w:tc>
        <w:tc>
          <w:tcPr>
            <w:tcW w:w="1629" w:type="dxa"/>
          </w:tcPr>
          <w:p w14:paraId="000000BB" w14:textId="77777777" w:rsidR="00EE2CAC" w:rsidRDefault="00EE2CAC">
            <w:pPr>
              <w:widowControl w:val="0"/>
              <w:tabs>
                <w:tab w:val="left" w:pos="698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00000BC" w14:textId="77777777" w:rsidR="00EE2CAC" w:rsidRDefault="00EE2CAC">
            <w:pPr>
              <w:widowControl w:val="0"/>
              <w:tabs>
                <w:tab w:val="left" w:pos="698"/>
              </w:tabs>
              <w:jc w:val="center"/>
              <w:rPr>
                <w:sz w:val="18"/>
                <w:szCs w:val="18"/>
              </w:rPr>
            </w:pPr>
          </w:p>
        </w:tc>
      </w:tr>
      <w:tr w:rsidR="00EE2CAC" w14:paraId="6915AC1C" w14:textId="77777777">
        <w:tc>
          <w:tcPr>
            <w:tcW w:w="664" w:type="dxa"/>
          </w:tcPr>
          <w:p w14:paraId="000000BD" w14:textId="77777777" w:rsidR="00EE2CAC" w:rsidRDefault="002B67DE">
            <w:pPr>
              <w:widowControl w:val="0"/>
              <w:tabs>
                <w:tab w:val="left" w:pos="698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640" w:type="dxa"/>
          </w:tcPr>
          <w:p w14:paraId="000000BE" w14:textId="77777777" w:rsidR="00EE2CAC" w:rsidRDefault="002B67DE">
            <w:pPr>
              <w:widowControl w:val="0"/>
              <w:tabs>
                <w:tab w:val="left" w:pos="698"/>
              </w:tabs>
              <w:ind w:firstLine="61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лабораторные работы, лабораторные практикумы</w:t>
            </w:r>
          </w:p>
        </w:tc>
        <w:tc>
          <w:tcPr>
            <w:tcW w:w="1629" w:type="dxa"/>
          </w:tcPr>
          <w:p w14:paraId="000000BF" w14:textId="77777777" w:rsidR="00EE2CAC" w:rsidRDefault="002B67DE">
            <w:pPr>
              <w:widowControl w:val="0"/>
              <w:tabs>
                <w:tab w:val="left" w:pos="698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560" w:type="dxa"/>
          </w:tcPr>
          <w:p w14:paraId="000000C0" w14:textId="77777777" w:rsidR="00EE2CAC" w:rsidRDefault="002B67DE">
            <w:pPr>
              <w:widowControl w:val="0"/>
              <w:tabs>
                <w:tab w:val="left" w:pos="698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</w:tr>
      <w:tr w:rsidR="00EE2CAC" w14:paraId="7F788D54" w14:textId="77777777">
        <w:tc>
          <w:tcPr>
            <w:tcW w:w="664" w:type="dxa"/>
          </w:tcPr>
          <w:p w14:paraId="000000C1" w14:textId="77777777" w:rsidR="00EE2CAC" w:rsidRDefault="002B67DE">
            <w:pPr>
              <w:widowControl w:val="0"/>
              <w:tabs>
                <w:tab w:val="left" w:pos="698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640" w:type="dxa"/>
          </w:tcPr>
          <w:p w14:paraId="000000C2" w14:textId="77777777" w:rsidR="00EE2CAC" w:rsidRDefault="002B67DE">
            <w:pPr>
              <w:widowControl w:val="0"/>
              <w:tabs>
                <w:tab w:val="left" w:pos="698"/>
              </w:tabs>
              <w:ind w:firstLine="61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другие формы аудиторных занятий</w:t>
            </w:r>
          </w:p>
        </w:tc>
        <w:tc>
          <w:tcPr>
            <w:tcW w:w="1629" w:type="dxa"/>
          </w:tcPr>
          <w:p w14:paraId="000000C3" w14:textId="77777777" w:rsidR="00EE2CAC" w:rsidRDefault="00EE2CAC">
            <w:pPr>
              <w:widowControl w:val="0"/>
              <w:tabs>
                <w:tab w:val="left" w:pos="698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00000C4" w14:textId="77777777" w:rsidR="00EE2CAC" w:rsidRDefault="00EE2CAC">
            <w:pPr>
              <w:widowControl w:val="0"/>
              <w:tabs>
                <w:tab w:val="left" w:pos="698"/>
              </w:tabs>
              <w:jc w:val="center"/>
              <w:rPr>
                <w:sz w:val="18"/>
                <w:szCs w:val="18"/>
              </w:rPr>
            </w:pPr>
          </w:p>
        </w:tc>
      </w:tr>
      <w:tr w:rsidR="00EE2CAC" w14:paraId="4ED2C394" w14:textId="77777777">
        <w:tc>
          <w:tcPr>
            <w:tcW w:w="664" w:type="dxa"/>
          </w:tcPr>
          <w:p w14:paraId="000000C5" w14:textId="77777777" w:rsidR="00EE2CAC" w:rsidRDefault="002B67DE">
            <w:pPr>
              <w:widowControl w:val="0"/>
              <w:tabs>
                <w:tab w:val="left" w:pos="698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640" w:type="dxa"/>
          </w:tcPr>
          <w:p w14:paraId="000000C6" w14:textId="77777777" w:rsidR="00EE2CAC" w:rsidRDefault="002B67DE">
            <w:pPr>
              <w:widowControl w:val="0"/>
              <w:tabs>
                <w:tab w:val="left" w:pos="698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другие виды контактной (аудиторной) работы:</w:t>
            </w:r>
          </w:p>
        </w:tc>
        <w:tc>
          <w:tcPr>
            <w:tcW w:w="1629" w:type="dxa"/>
          </w:tcPr>
          <w:p w14:paraId="000000C7" w14:textId="77777777" w:rsidR="00EE2CAC" w:rsidRDefault="00EE2CAC">
            <w:pPr>
              <w:widowControl w:val="0"/>
              <w:tabs>
                <w:tab w:val="left" w:pos="698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00000C8" w14:textId="77777777" w:rsidR="00EE2CAC" w:rsidRDefault="00EE2CAC">
            <w:pPr>
              <w:widowControl w:val="0"/>
              <w:tabs>
                <w:tab w:val="left" w:pos="698"/>
              </w:tabs>
              <w:jc w:val="center"/>
              <w:rPr>
                <w:sz w:val="18"/>
                <w:szCs w:val="18"/>
              </w:rPr>
            </w:pPr>
          </w:p>
        </w:tc>
      </w:tr>
      <w:tr w:rsidR="00EE2CAC" w14:paraId="06A5EC8C" w14:textId="77777777">
        <w:tc>
          <w:tcPr>
            <w:tcW w:w="664" w:type="dxa"/>
          </w:tcPr>
          <w:p w14:paraId="000000C9" w14:textId="77777777" w:rsidR="00EE2CAC" w:rsidRDefault="002B67DE">
            <w:pPr>
              <w:widowControl w:val="0"/>
              <w:tabs>
                <w:tab w:val="left" w:pos="698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640" w:type="dxa"/>
          </w:tcPr>
          <w:p w14:paraId="000000CA" w14:textId="77777777" w:rsidR="00EE2CAC" w:rsidRDefault="00EE2CAC">
            <w:pPr>
              <w:widowControl w:val="0"/>
              <w:tabs>
                <w:tab w:val="left" w:pos="698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1629" w:type="dxa"/>
          </w:tcPr>
          <w:p w14:paraId="000000CB" w14:textId="77777777" w:rsidR="00EE2CAC" w:rsidRDefault="00EE2CAC">
            <w:pPr>
              <w:widowControl w:val="0"/>
              <w:tabs>
                <w:tab w:val="left" w:pos="698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00000CC" w14:textId="77777777" w:rsidR="00EE2CAC" w:rsidRDefault="00EE2CAC">
            <w:pPr>
              <w:widowControl w:val="0"/>
              <w:tabs>
                <w:tab w:val="left" w:pos="698"/>
              </w:tabs>
              <w:jc w:val="center"/>
              <w:rPr>
                <w:sz w:val="18"/>
                <w:szCs w:val="18"/>
              </w:rPr>
            </w:pPr>
          </w:p>
        </w:tc>
      </w:tr>
      <w:tr w:rsidR="00EE2CAC" w14:paraId="267059ED" w14:textId="77777777">
        <w:tc>
          <w:tcPr>
            <w:tcW w:w="664" w:type="dxa"/>
          </w:tcPr>
          <w:p w14:paraId="000000CD" w14:textId="77777777" w:rsidR="00EE2CAC" w:rsidRDefault="002B67DE">
            <w:pPr>
              <w:widowControl w:val="0"/>
              <w:tabs>
                <w:tab w:val="left" w:pos="698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640" w:type="dxa"/>
          </w:tcPr>
          <w:p w14:paraId="000000CE" w14:textId="77777777" w:rsidR="00EE2CAC" w:rsidRDefault="00EE2CAC">
            <w:pPr>
              <w:widowControl w:val="0"/>
              <w:tabs>
                <w:tab w:val="left" w:pos="698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1629" w:type="dxa"/>
          </w:tcPr>
          <w:p w14:paraId="000000CF" w14:textId="77777777" w:rsidR="00EE2CAC" w:rsidRDefault="00EE2CAC">
            <w:pPr>
              <w:widowControl w:val="0"/>
              <w:tabs>
                <w:tab w:val="left" w:pos="698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00000D0" w14:textId="77777777" w:rsidR="00EE2CAC" w:rsidRDefault="00EE2CAC">
            <w:pPr>
              <w:widowControl w:val="0"/>
              <w:tabs>
                <w:tab w:val="left" w:pos="698"/>
              </w:tabs>
              <w:jc w:val="center"/>
              <w:rPr>
                <w:sz w:val="18"/>
                <w:szCs w:val="18"/>
              </w:rPr>
            </w:pPr>
          </w:p>
        </w:tc>
      </w:tr>
      <w:tr w:rsidR="00EE2CAC" w14:paraId="3F36B33D" w14:textId="77777777">
        <w:tc>
          <w:tcPr>
            <w:tcW w:w="664" w:type="dxa"/>
            <w:shd w:val="clear" w:color="auto" w:fill="A6A6A6"/>
          </w:tcPr>
          <w:p w14:paraId="000000D1" w14:textId="77777777" w:rsidR="00EE2CAC" w:rsidRDefault="002B67DE">
            <w:pPr>
              <w:widowControl w:val="0"/>
              <w:tabs>
                <w:tab w:val="left" w:pos="698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5640" w:type="dxa"/>
            <w:shd w:val="clear" w:color="auto" w:fill="A6A6A6"/>
          </w:tcPr>
          <w:p w14:paraId="000000D2" w14:textId="77777777" w:rsidR="00EE2CAC" w:rsidRDefault="002B67DE">
            <w:pPr>
              <w:widowControl w:val="0"/>
              <w:tabs>
                <w:tab w:val="left" w:pos="698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Контактная работа (внеаудиторная), всего часов</w:t>
            </w:r>
          </w:p>
        </w:tc>
        <w:tc>
          <w:tcPr>
            <w:tcW w:w="1629" w:type="dxa"/>
            <w:shd w:val="clear" w:color="auto" w:fill="A6A6A6"/>
          </w:tcPr>
          <w:p w14:paraId="000000D3" w14:textId="77777777" w:rsidR="00EE2CAC" w:rsidRDefault="00EE2CAC">
            <w:pPr>
              <w:widowControl w:val="0"/>
              <w:tabs>
                <w:tab w:val="left" w:pos="698"/>
              </w:tabs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6A6A6"/>
          </w:tcPr>
          <w:p w14:paraId="000000D4" w14:textId="77777777" w:rsidR="00EE2CAC" w:rsidRDefault="00EE2CAC">
            <w:pPr>
              <w:widowControl w:val="0"/>
              <w:tabs>
                <w:tab w:val="left" w:pos="698"/>
              </w:tabs>
              <w:jc w:val="center"/>
              <w:rPr>
                <w:b/>
                <w:sz w:val="18"/>
                <w:szCs w:val="18"/>
              </w:rPr>
            </w:pPr>
          </w:p>
        </w:tc>
      </w:tr>
      <w:tr w:rsidR="00EE2CAC" w14:paraId="3086F258" w14:textId="77777777">
        <w:tc>
          <w:tcPr>
            <w:tcW w:w="664" w:type="dxa"/>
            <w:shd w:val="clear" w:color="auto" w:fill="A6A6A6"/>
          </w:tcPr>
          <w:p w14:paraId="000000D5" w14:textId="77777777" w:rsidR="00EE2CAC" w:rsidRDefault="002B67DE">
            <w:pPr>
              <w:widowControl w:val="0"/>
              <w:tabs>
                <w:tab w:val="left" w:pos="698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5640" w:type="dxa"/>
            <w:shd w:val="clear" w:color="auto" w:fill="A6A6A6"/>
          </w:tcPr>
          <w:p w14:paraId="000000D6" w14:textId="77777777" w:rsidR="00EE2CAC" w:rsidRDefault="002B67DE">
            <w:pPr>
              <w:widowControl w:val="0"/>
              <w:tabs>
                <w:tab w:val="left" w:pos="698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Самостоятельная работа обучающихся, всего часов, в том числе:</w:t>
            </w:r>
          </w:p>
        </w:tc>
        <w:tc>
          <w:tcPr>
            <w:tcW w:w="1629" w:type="dxa"/>
            <w:shd w:val="clear" w:color="auto" w:fill="A6A6A6"/>
          </w:tcPr>
          <w:p w14:paraId="000000D7" w14:textId="77777777" w:rsidR="00EE2CAC" w:rsidRDefault="002B67DE">
            <w:pPr>
              <w:widowControl w:val="0"/>
              <w:tabs>
                <w:tab w:val="left" w:pos="698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57</w:t>
            </w:r>
          </w:p>
        </w:tc>
        <w:tc>
          <w:tcPr>
            <w:tcW w:w="1560" w:type="dxa"/>
            <w:shd w:val="clear" w:color="auto" w:fill="A6A6A6"/>
          </w:tcPr>
          <w:p w14:paraId="000000D8" w14:textId="77777777" w:rsidR="00EE2CAC" w:rsidRDefault="002B67DE">
            <w:pPr>
              <w:widowControl w:val="0"/>
              <w:tabs>
                <w:tab w:val="left" w:pos="698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57</w:t>
            </w:r>
          </w:p>
        </w:tc>
      </w:tr>
      <w:tr w:rsidR="00EE2CAC" w14:paraId="440BE2E0" w14:textId="77777777">
        <w:tc>
          <w:tcPr>
            <w:tcW w:w="664" w:type="dxa"/>
          </w:tcPr>
          <w:p w14:paraId="000000D9" w14:textId="77777777" w:rsidR="00EE2CAC" w:rsidRDefault="002B67DE">
            <w:pPr>
              <w:widowControl w:val="0"/>
              <w:tabs>
                <w:tab w:val="left" w:pos="698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640" w:type="dxa"/>
          </w:tcPr>
          <w:p w14:paraId="000000DA" w14:textId="77777777" w:rsidR="00EE2CAC" w:rsidRDefault="002B67DE">
            <w:pPr>
              <w:widowControl w:val="0"/>
              <w:tabs>
                <w:tab w:val="left" w:pos="69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изучение теоретического материала, подготовка к занятиям</w:t>
            </w:r>
          </w:p>
        </w:tc>
        <w:tc>
          <w:tcPr>
            <w:tcW w:w="1629" w:type="dxa"/>
          </w:tcPr>
          <w:p w14:paraId="000000DB" w14:textId="77777777" w:rsidR="00EE2CAC" w:rsidRDefault="002B67DE">
            <w:pPr>
              <w:widowControl w:val="0"/>
              <w:tabs>
                <w:tab w:val="left" w:pos="698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560" w:type="dxa"/>
          </w:tcPr>
          <w:p w14:paraId="000000DC" w14:textId="77777777" w:rsidR="00EE2CAC" w:rsidRDefault="002B67DE">
            <w:pPr>
              <w:widowControl w:val="0"/>
              <w:tabs>
                <w:tab w:val="left" w:pos="698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</w:tr>
      <w:tr w:rsidR="00EE2CAC" w14:paraId="170B7B1A" w14:textId="77777777">
        <w:tc>
          <w:tcPr>
            <w:tcW w:w="664" w:type="dxa"/>
          </w:tcPr>
          <w:p w14:paraId="000000DD" w14:textId="77777777" w:rsidR="00EE2CAC" w:rsidRDefault="002B67DE">
            <w:pPr>
              <w:widowControl w:val="0"/>
              <w:tabs>
                <w:tab w:val="left" w:pos="698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5640" w:type="dxa"/>
          </w:tcPr>
          <w:p w14:paraId="000000DE" w14:textId="77777777" w:rsidR="00EE2CAC" w:rsidRDefault="002B67DE">
            <w:pPr>
              <w:widowControl w:val="0"/>
              <w:tabs>
                <w:tab w:val="left" w:pos="69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выполнение домашних заданий (РГР, решение задач, реферат, эссе и другое)</w:t>
            </w:r>
          </w:p>
        </w:tc>
        <w:tc>
          <w:tcPr>
            <w:tcW w:w="1629" w:type="dxa"/>
          </w:tcPr>
          <w:p w14:paraId="000000DF" w14:textId="77777777" w:rsidR="00EE2CAC" w:rsidRDefault="002B67DE">
            <w:pPr>
              <w:widowControl w:val="0"/>
              <w:tabs>
                <w:tab w:val="left" w:pos="698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560" w:type="dxa"/>
          </w:tcPr>
          <w:p w14:paraId="000000E0" w14:textId="77777777" w:rsidR="00EE2CAC" w:rsidRDefault="002B67DE">
            <w:pPr>
              <w:widowControl w:val="0"/>
              <w:tabs>
                <w:tab w:val="left" w:pos="698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</w:tr>
      <w:tr w:rsidR="00EE2CAC" w14:paraId="2E7E521D" w14:textId="77777777">
        <w:tc>
          <w:tcPr>
            <w:tcW w:w="664" w:type="dxa"/>
          </w:tcPr>
          <w:p w14:paraId="000000E1" w14:textId="77777777" w:rsidR="00EE2CAC" w:rsidRDefault="002B67DE">
            <w:pPr>
              <w:widowControl w:val="0"/>
              <w:tabs>
                <w:tab w:val="left" w:pos="698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5640" w:type="dxa"/>
          </w:tcPr>
          <w:p w14:paraId="000000E2" w14:textId="77777777" w:rsidR="00EE2CAC" w:rsidRDefault="002B67DE">
            <w:pPr>
              <w:widowControl w:val="0"/>
              <w:tabs>
                <w:tab w:val="left" w:pos="69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выполнение курсовой работы/курсовое проектирование</w:t>
            </w:r>
          </w:p>
        </w:tc>
        <w:tc>
          <w:tcPr>
            <w:tcW w:w="1629" w:type="dxa"/>
          </w:tcPr>
          <w:p w14:paraId="000000E3" w14:textId="77777777" w:rsidR="00EE2CAC" w:rsidRDefault="00EE2CAC">
            <w:pPr>
              <w:widowControl w:val="0"/>
              <w:tabs>
                <w:tab w:val="left" w:pos="698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00000E4" w14:textId="77777777" w:rsidR="00EE2CAC" w:rsidRDefault="00EE2CAC">
            <w:pPr>
              <w:widowControl w:val="0"/>
              <w:tabs>
                <w:tab w:val="left" w:pos="698"/>
              </w:tabs>
              <w:jc w:val="center"/>
              <w:rPr>
                <w:sz w:val="18"/>
                <w:szCs w:val="18"/>
              </w:rPr>
            </w:pPr>
          </w:p>
        </w:tc>
      </w:tr>
      <w:tr w:rsidR="00EE2CAC" w14:paraId="3F20E8D1" w14:textId="77777777">
        <w:tc>
          <w:tcPr>
            <w:tcW w:w="664" w:type="dxa"/>
          </w:tcPr>
          <w:p w14:paraId="000000E5" w14:textId="77777777" w:rsidR="00EE2CAC" w:rsidRDefault="002B67DE">
            <w:pPr>
              <w:widowControl w:val="0"/>
              <w:tabs>
                <w:tab w:val="left" w:pos="698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5640" w:type="dxa"/>
          </w:tcPr>
          <w:p w14:paraId="000000E6" w14:textId="77777777" w:rsidR="00EE2CAC" w:rsidRDefault="002B67DE">
            <w:pPr>
              <w:widowControl w:val="0"/>
              <w:tabs>
                <w:tab w:val="left" w:pos="69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подготовка к промежуточной аттестации</w:t>
            </w:r>
          </w:p>
        </w:tc>
        <w:tc>
          <w:tcPr>
            <w:tcW w:w="1629" w:type="dxa"/>
          </w:tcPr>
          <w:p w14:paraId="000000E7" w14:textId="77777777" w:rsidR="00EE2CAC" w:rsidRDefault="002B67DE">
            <w:pPr>
              <w:widowControl w:val="0"/>
              <w:tabs>
                <w:tab w:val="left" w:pos="698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560" w:type="dxa"/>
          </w:tcPr>
          <w:p w14:paraId="000000E8" w14:textId="77777777" w:rsidR="00EE2CAC" w:rsidRDefault="002B67DE">
            <w:pPr>
              <w:widowControl w:val="0"/>
              <w:tabs>
                <w:tab w:val="left" w:pos="698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</w:tbl>
    <w:p w14:paraId="000000E9" w14:textId="77777777" w:rsidR="00EE2CAC" w:rsidRDefault="00EE2CAC">
      <w:pPr>
        <w:tabs>
          <w:tab w:val="left" w:pos="567"/>
        </w:tabs>
        <w:ind w:firstLine="709"/>
        <w:jc w:val="both"/>
        <w:rPr>
          <w:i/>
          <w:color w:val="0070C0"/>
        </w:rPr>
      </w:pPr>
    </w:p>
    <w:p w14:paraId="000000EA" w14:textId="77777777" w:rsidR="00EE2CAC" w:rsidRDefault="002B67DE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right" w:pos="9639"/>
        </w:tabs>
        <w:jc w:val="center"/>
        <w:rPr>
          <w:b/>
          <w:smallCaps/>
        </w:rPr>
      </w:pPr>
      <w:r>
        <w:rPr>
          <w:b/>
        </w:rPr>
        <w:t xml:space="preserve">5. СТРУКТУРА И СОДЕРЖАНИЕ ДИСЦИПЛИНЫ. </w:t>
      </w:r>
      <w:r>
        <w:rPr>
          <w:b/>
          <w:smallCaps/>
        </w:rPr>
        <w:t>ОБРАЗОВАТЕЛЬНЫЕ ТЕХНОЛОГИИ</w:t>
      </w:r>
    </w:p>
    <w:p w14:paraId="000000EB" w14:textId="77777777" w:rsidR="00EE2CAC" w:rsidRDefault="00EE2CAC"/>
    <w:p w14:paraId="000000EC" w14:textId="77777777" w:rsidR="00EE2CAC" w:rsidRDefault="002B67DE">
      <w:pPr>
        <w:keepNext/>
        <w:tabs>
          <w:tab w:val="right" w:pos="9639"/>
        </w:tabs>
        <w:ind w:firstLine="709"/>
        <w:jc w:val="both"/>
      </w:pPr>
      <w:r>
        <w:t>Структура дисциплины и объем тематических разделов по видам учебных занятий, индикаторы достижения формируемых компетенций, соотнесенные с разделами дисциплины:</w:t>
      </w:r>
    </w:p>
    <w:p w14:paraId="000000ED" w14:textId="77777777" w:rsidR="00EE2CAC" w:rsidRDefault="002B67DE">
      <w:pPr>
        <w:widowControl w:val="0"/>
        <w:tabs>
          <w:tab w:val="left" w:pos="698"/>
        </w:tabs>
        <w:spacing w:line="276" w:lineRule="auto"/>
        <w:ind w:firstLine="709"/>
        <w:jc w:val="right"/>
      </w:pPr>
      <w:r>
        <w:t>Таблица 4</w:t>
      </w:r>
    </w:p>
    <w:tbl>
      <w:tblPr>
        <w:tblStyle w:val="afffffffffffffffff9"/>
        <w:tblW w:w="9476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727"/>
        <w:gridCol w:w="2579"/>
        <w:gridCol w:w="834"/>
        <w:gridCol w:w="1317"/>
        <w:gridCol w:w="1346"/>
        <w:gridCol w:w="984"/>
        <w:gridCol w:w="1689"/>
      </w:tblGrid>
      <w:tr w:rsidR="00EE2CAC" w14:paraId="6C90824C" w14:textId="77777777">
        <w:trPr>
          <w:trHeight w:val="20"/>
          <w:jc w:val="center"/>
        </w:trPr>
        <w:tc>
          <w:tcPr>
            <w:tcW w:w="7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EE" w14:textId="77777777" w:rsidR="00EE2CAC" w:rsidRDefault="002B67D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№ раздела </w:t>
            </w:r>
          </w:p>
        </w:tc>
        <w:tc>
          <w:tcPr>
            <w:tcW w:w="25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EF" w14:textId="77777777" w:rsidR="00EE2CAC" w:rsidRDefault="002B67D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Наименование раздела дисциплины   </w:t>
            </w:r>
          </w:p>
        </w:tc>
        <w:tc>
          <w:tcPr>
            <w:tcW w:w="44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F0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Очная форма обучения</w:t>
            </w:r>
          </w:p>
        </w:tc>
        <w:tc>
          <w:tcPr>
            <w:tcW w:w="168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00000F4" w14:textId="77777777" w:rsidR="00EE2CAC" w:rsidRDefault="002B67D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ИДК</w:t>
            </w:r>
          </w:p>
        </w:tc>
      </w:tr>
      <w:tr w:rsidR="00EE2CAC" w14:paraId="7EE39EC8" w14:textId="77777777">
        <w:trPr>
          <w:trHeight w:val="20"/>
          <w:jc w:val="center"/>
        </w:trPr>
        <w:tc>
          <w:tcPr>
            <w:tcW w:w="7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F5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25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F6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8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F7" w14:textId="77777777" w:rsidR="00EE2CAC" w:rsidRDefault="002B67D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Лекции,</w:t>
            </w:r>
          </w:p>
          <w:p w14:paraId="000000F8" w14:textId="77777777" w:rsidR="00EE2CAC" w:rsidRDefault="002B67D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час.</w:t>
            </w:r>
          </w:p>
        </w:tc>
        <w:tc>
          <w:tcPr>
            <w:tcW w:w="26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F9" w14:textId="77777777" w:rsidR="00EE2CAC" w:rsidRDefault="002B67D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Занятия семинарского типа, час.</w:t>
            </w:r>
          </w:p>
        </w:tc>
        <w:tc>
          <w:tcPr>
            <w:tcW w:w="9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000000FB" w14:textId="77777777" w:rsidR="00EE2CAC" w:rsidRDefault="002B67D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СРС, час.</w:t>
            </w:r>
          </w:p>
        </w:tc>
        <w:tc>
          <w:tcPr>
            <w:tcW w:w="168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00000FC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8"/>
                <w:szCs w:val="18"/>
              </w:rPr>
            </w:pPr>
          </w:p>
        </w:tc>
      </w:tr>
      <w:tr w:rsidR="00EE2CAC" w14:paraId="7D4F648D" w14:textId="77777777">
        <w:trPr>
          <w:trHeight w:val="20"/>
          <w:jc w:val="center"/>
        </w:trPr>
        <w:tc>
          <w:tcPr>
            <w:tcW w:w="7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FD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25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FE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83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FF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00" w14:textId="77777777" w:rsidR="00EE2CAC" w:rsidRDefault="002B67D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Семинары, практические занятия и др.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101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Лабораторные работы, лабораторные практикумы</w:t>
            </w:r>
          </w:p>
        </w:tc>
        <w:tc>
          <w:tcPr>
            <w:tcW w:w="98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00000102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0000103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</w:tr>
      <w:tr w:rsidR="00EE2CAC" w14:paraId="69D165D6" w14:textId="77777777">
        <w:trPr>
          <w:trHeight w:val="121"/>
          <w:jc w:val="center"/>
        </w:trPr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04" w14:textId="77777777" w:rsidR="00EE2CAC" w:rsidRDefault="002B67DE">
            <w:pPr>
              <w:widowControl w:val="0"/>
              <w:tabs>
                <w:tab w:val="left" w:pos="698"/>
              </w:tabs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1</w:t>
            </w:r>
          </w:p>
        </w:tc>
        <w:tc>
          <w:tcPr>
            <w:tcW w:w="2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05" w14:textId="77777777" w:rsidR="00EE2CAC" w:rsidRDefault="002B67DE">
            <w:pPr>
              <w:widowControl w:val="0"/>
              <w:tabs>
                <w:tab w:val="left" w:pos="698"/>
              </w:tabs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2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06" w14:textId="77777777" w:rsidR="00EE2CAC" w:rsidRDefault="002B67DE">
            <w:pPr>
              <w:widowControl w:val="0"/>
              <w:tabs>
                <w:tab w:val="left" w:pos="698"/>
              </w:tabs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3</w:t>
            </w:r>
          </w:p>
        </w:tc>
        <w:tc>
          <w:tcPr>
            <w:tcW w:w="1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07" w14:textId="77777777" w:rsidR="00EE2CAC" w:rsidRDefault="002B67DE">
            <w:pPr>
              <w:widowControl w:val="0"/>
              <w:tabs>
                <w:tab w:val="left" w:pos="698"/>
              </w:tabs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4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08" w14:textId="77777777" w:rsidR="00EE2CAC" w:rsidRDefault="002B67DE">
            <w:pPr>
              <w:widowControl w:val="0"/>
              <w:tabs>
                <w:tab w:val="left" w:pos="698"/>
              </w:tabs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5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09" w14:textId="77777777" w:rsidR="00EE2CAC" w:rsidRDefault="002B67DE">
            <w:pPr>
              <w:widowControl w:val="0"/>
              <w:tabs>
                <w:tab w:val="left" w:pos="698"/>
              </w:tabs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6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10A" w14:textId="77777777" w:rsidR="00EE2CAC" w:rsidRDefault="002B67DE">
            <w:pPr>
              <w:widowControl w:val="0"/>
              <w:tabs>
                <w:tab w:val="left" w:pos="698"/>
              </w:tabs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7</w:t>
            </w:r>
          </w:p>
        </w:tc>
      </w:tr>
      <w:tr w:rsidR="00EE2CAC" w14:paraId="213CC33F" w14:textId="77777777">
        <w:trPr>
          <w:trHeight w:val="20"/>
          <w:jc w:val="center"/>
        </w:trPr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0B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0C" w14:textId="77777777" w:rsidR="00EE2CAC" w:rsidRDefault="002B67DE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Введение в системы компьютерного зрения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0D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0E" w14:textId="77777777" w:rsidR="00EE2CAC" w:rsidRDefault="00EE2C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0F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10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000111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ПК-10.1</w:t>
            </w:r>
          </w:p>
        </w:tc>
      </w:tr>
      <w:tr w:rsidR="00EE2CAC" w14:paraId="331B0F12" w14:textId="77777777">
        <w:trPr>
          <w:trHeight w:val="20"/>
          <w:jc w:val="center"/>
        </w:trPr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12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13" w14:textId="77777777" w:rsidR="00EE2CAC" w:rsidRDefault="002B67DE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Методы глубокого обучения 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14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15" w14:textId="77777777" w:rsidR="00EE2CAC" w:rsidRDefault="00EE2C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16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17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000118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ПК-10.2</w:t>
            </w:r>
          </w:p>
        </w:tc>
      </w:tr>
      <w:tr w:rsidR="00EE2CAC" w14:paraId="301DEE72" w14:textId="77777777">
        <w:trPr>
          <w:trHeight w:val="20"/>
          <w:jc w:val="center"/>
        </w:trPr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19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1A" w14:textId="77777777" w:rsidR="00EE2CAC" w:rsidRDefault="002B67DE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Использование методов глубокого обучения в нейронных сетях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1B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1C" w14:textId="77777777" w:rsidR="00EE2CAC" w:rsidRDefault="00EE2C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1D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1E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00011F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ПК-10.3</w:t>
            </w:r>
          </w:p>
        </w:tc>
      </w:tr>
      <w:tr w:rsidR="00EE2CAC" w14:paraId="07515B24" w14:textId="77777777">
        <w:trPr>
          <w:trHeight w:val="20"/>
          <w:jc w:val="center"/>
        </w:trPr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20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1-3</w:t>
            </w:r>
          </w:p>
        </w:tc>
        <w:tc>
          <w:tcPr>
            <w:tcW w:w="2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21" w14:textId="77777777" w:rsidR="00EE2CAC" w:rsidRDefault="002B67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Подготовка к промежуточной аттестации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22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23" w14:textId="77777777" w:rsidR="00EE2CAC" w:rsidRDefault="00EE2C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24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25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000126" w14:textId="77777777" w:rsidR="00EE2CAC" w:rsidRDefault="00EE2CAC">
            <w:pPr>
              <w:jc w:val="center"/>
              <w:rPr>
                <w:sz w:val="20"/>
                <w:szCs w:val="20"/>
              </w:rPr>
            </w:pPr>
          </w:p>
        </w:tc>
      </w:tr>
      <w:tr w:rsidR="00EE2CAC" w14:paraId="572231BE" w14:textId="77777777">
        <w:trPr>
          <w:trHeight w:val="49"/>
          <w:jc w:val="center"/>
        </w:trPr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27" w14:textId="77777777" w:rsidR="00EE2CAC" w:rsidRDefault="00EE2C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28" w14:textId="77777777" w:rsidR="00EE2CAC" w:rsidRDefault="002B67D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29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2A" w14:textId="77777777" w:rsidR="00EE2CAC" w:rsidRDefault="00EE2C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2B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2C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12D" w14:textId="77777777" w:rsidR="00EE2CAC" w:rsidRDefault="00EE2CAC">
            <w:pPr>
              <w:rPr>
                <w:sz w:val="18"/>
                <w:szCs w:val="18"/>
              </w:rPr>
            </w:pPr>
          </w:p>
        </w:tc>
      </w:tr>
    </w:tbl>
    <w:p w14:paraId="0000012E" w14:textId="77777777" w:rsidR="00EE2CAC" w:rsidRDefault="00EE2CAC">
      <w:pPr>
        <w:keepNext/>
        <w:widowControl w:val="0"/>
        <w:tabs>
          <w:tab w:val="right" w:pos="9639"/>
        </w:tabs>
        <w:jc w:val="center"/>
        <w:rPr>
          <w:b/>
        </w:rPr>
      </w:pPr>
    </w:p>
    <w:p w14:paraId="0000012F" w14:textId="77777777" w:rsidR="00EE2CAC" w:rsidRDefault="002B67DE">
      <w:pPr>
        <w:keepNext/>
        <w:tabs>
          <w:tab w:val="right" w:pos="9639"/>
        </w:tabs>
        <w:ind w:firstLine="709"/>
        <w:jc w:val="both"/>
      </w:pPr>
      <w:r>
        <w:t>Содержание дисциплины по видам учебных занятий</w:t>
      </w:r>
    </w:p>
    <w:p w14:paraId="00000130" w14:textId="77777777" w:rsidR="00EE2CAC" w:rsidRDefault="002B67DE">
      <w:pPr>
        <w:keepNext/>
        <w:tabs>
          <w:tab w:val="right" w:pos="9639"/>
        </w:tabs>
        <w:ind w:firstLine="709"/>
        <w:jc w:val="both"/>
      </w:pPr>
      <w:r>
        <w:t>Лекционные занятия:</w:t>
      </w:r>
    </w:p>
    <w:p w14:paraId="00000131" w14:textId="77777777" w:rsidR="00EE2CAC" w:rsidRDefault="002B67DE">
      <w:pPr>
        <w:widowControl w:val="0"/>
        <w:tabs>
          <w:tab w:val="left" w:pos="698"/>
        </w:tabs>
        <w:spacing w:line="276" w:lineRule="auto"/>
        <w:ind w:firstLine="709"/>
        <w:jc w:val="right"/>
      </w:pPr>
      <w:r>
        <w:t>Таблица 5</w:t>
      </w:r>
    </w:p>
    <w:tbl>
      <w:tblPr>
        <w:tblStyle w:val="afffffffffffffffffa"/>
        <w:tblW w:w="9476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785"/>
        <w:gridCol w:w="1844"/>
        <w:gridCol w:w="4484"/>
        <w:gridCol w:w="1666"/>
        <w:gridCol w:w="697"/>
      </w:tblGrid>
      <w:tr w:rsidR="00EE2CAC" w14:paraId="0F5325D0" w14:textId="77777777">
        <w:trPr>
          <w:trHeight w:val="20"/>
          <w:jc w:val="center"/>
        </w:trPr>
        <w:tc>
          <w:tcPr>
            <w:tcW w:w="7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32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 раздела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33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Наименование раздела дисциплины   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34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Тема лекции. </w:t>
            </w:r>
            <w:sdt>
              <w:sdtPr>
                <w:tag w:val="goog_rdk_3"/>
                <w:id w:val="-1414157722"/>
              </w:sdtPr>
              <w:sdtContent>
                <w:commentRangeStart w:id="8"/>
              </w:sdtContent>
            </w:sdt>
            <w:r>
              <w:rPr>
                <w:sz w:val="18"/>
                <w:szCs w:val="18"/>
              </w:rPr>
              <w:t>Краткое содержание</w:t>
            </w:r>
            <w:commentRangeEnd w:id="8"/>
            <w:r>
              <w:commentReference w:id="8"/>
            </w:r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0000135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Применение ЭО и ДОТ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36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Объем, час.</w:t>
            </w:r>
          </w:p>
        </w:tc>
      </w:tr>
      <w:tr w:rsidR="00EE2CAC" w14:paraId="03DE66BF" w14:textId="77777777">
        <w:trPr>
          <w:trHeight w:val="20"/>
          <w:jc w:val="center"/>
        </w:trPr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37" w14:textId="77777777" w:rsidR="00EE2CAC" w:rsidRDefault="002B67DE">
            <w:pPr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1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38" w14:textId="77777777" w:rsidR="00EE2CAC" w:rsidRDefault="002B67DE">
            <w:pPr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2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39" w14:textId="77777777" w:rsidR="00EE2CAC" w:rsidRDefault="002B67DE">
            <w:pPr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3</w:t>
            </w:r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13A" w14:textId="77777777" w:rsidR="00EE2CAC" w:rsidRDefault="002B67DE">
            <w:pPr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4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3B" w14:textId="77777777" w:rsidR="00EE2CAC" w:rsidRDefault="002B67DE">
            <w:pPr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5</w:t>
            </w:r>
          </w:p>
        </w:tc>
      </w:tr>
      <w:tr w:rsidR="00EE2CAC" w14:paraId="06185A1F" w14:textId="77777777">
        <w:trPr>
          <w:trHeight w:val="20"/>
          <w:jc w:val="center"/>
        </w:trPr>
        <w:tc>
          <w:tcPr>
            <w:tcW w:w="7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3C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8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3D" w14:textId="77777777" w:rsidR="00EE2CAC" w:rsidRDefault="002B67DE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Введение в системы компьютерного зрения</w:t>
            </w:r>
          </w:p>
        </w:tc>
        <w:tc>
          <w:tcPr>
            <w:tcW w:w="4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F0F346" w14:textId="44480E2C" w:rsidR="00EE2CAC" w:rsidRPr="00583A75" w:rsidRDefault="002B67DE" w:rsidP="00583A75">
            <w:pPr>
              <w:rPr>
                <w:ins w:id="9" w:author="Ронкин Михаил Владимирович" w:date="2022-07-06T17:53:00Z"/>
                <w:sz w:val="20"/>
                <w:szCs w:val="20"/>
                <w:rPrChange w:id="10" w:author="Ронкин Михаил Владимирович" w:date="2022-07-06T18:02:00Z">
                  <w:rPr>
                    <w:ins w:id="11" w:author="Ронкин Михаил Владимирович" w:date="2022-07-06T17:53:00Z"/>
                  </w:rPr>
                </w:rPrChange>
              </w:rPr>
            </w:pPr>
            <w:r w:rsidRPr="00583A75">
              <w:rPr>
                <w:sz w:val="20"/>
                <w:szCs w:val="20"/>
                <w:rPrChange w:id="12" w:author="Ронкин Михаил Владимирович" w:date="2022-07-06T18:02:00Z">
                  <w:rPr/>
                </w:rPrChange>
              </w:rPr>
              <w:t>Современные подходы к задачам компьютерного зрения.</w:t>
            </w:r>
            <w:ins w:id="13" w:author="Ронкин Михаил Владимирович" w:date="2022-07-06T17:54:00Z">
              <w:r w:rsidR="00583A75" w:rsidRPr="00583A75">
                <w:rPr>
                  <w:sz w:val="20"/>
                  <w:szCs w:val="20"/>
                  <w:rPrChange w:id="14" w:author="Ронкин Михаил Владимирович" w:date="2022-07-06T18:02:00Z">
                    <w:rPr/>
                  </w:rPrChange>
                </w:rPr>
                <w:t xml:space="preserve"> Рассматриваются:</w:t>
              </w:r>
            </w:ins>
          </w:p>
          <w:p w14:paraId="108576E0" w14:textId="77777777" w:rsidR="00583A75" w:rsidRPr="00583A75" w:rsidRDefault="00583A75" w:rsidP="00583A75">
            <w:pPr>
              <w:pStyle w:val="a6"/>
              <w:numPr>
                <w:ilvl w:val="0"/>
                <w:numId w:val="10"/>
              </w:numPr>
              <w:rPr>
                <w:ins w:id="15" w:author="Ронкин Михаил Владимирович" w:date="2022-07-06T17:54:00Z"/>
                <w:sz w:val="20"/>
                <w:szCs w:val="20"/>
                <w:rPrChange w:id="16" w:author="Ронкин Михаил Владимирович" w:date="2022-07-06T18:02:00Z">
                  <w:rPr>
                    <w:ins w:id="17" w:author="Ронкин Михаил Владимирович" w:date="2022-07-06T17:54:00Z"/>
                    <w:color w:val="000000"/>
                    <w:sz w:val="28"/>
                    <w:szCs w:val="28"/>
                  </w:rPr>
                </w:rPrChange>
              </w:rPr>
              <w:pPrChange w:id="18" w:author="Ронкин Михаил Владимирович" w:date="2022-07-06T18:02:00Z">
                <w:pPr>
                  <w:numPr>
                    <w:numId w:val="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023" w:hanging="360"/>
                </w:pPr>
              </w:pPrChange>
            </w:pPr>
            <w:ins w:id="19" w:author="Ронкин Михаил Владимирович" w:date="2022-07-06T17:54:00Z">
              <w:r w:rsidRPr="00583A75">
                <w:rPr>
                  <w:sz w:val="20"/>
                  <w:szCs w:val="20"/>
                  <w:rPrChange w:id="20" w:author="Ронкин Михаил Владимирович" w:date="2022-07-06T18:02:00Z">
                    <w:rPr>
                      <w:color w:val="000000"/>
                      <w:sz w:val="28"/>
                      <w:szCs w:val="28"/>
                    </w:rPr>
                  </w:rPrChange>
                </w:rPr>
                <w:t xml:space="preserve">задачи компьютерного зрения; </w:t>
              </w:r>
            </w:ins>
          </w:p>
          <w:p w14:paraId="6B2E259F" w14:textId="29250BDA" w:rsidR="00583A75" w:rsidRPr="00583A75" w:rsidRDefault="00583A75" w:rsidP="00583A75">
            <w:pPr>
              <w:pStyle w:val="a6"/>
              <w:numPr>
                <w:ilvl w:val="0"/>
                <w:numId w:val="10"/>
              </w:numPr>
              <w:rPr>
                <w:ins w:id="21" w:author="Ронкин Михаил Владимирович" w:date="2022-07-06T17:54:00Z"/>
                <w:sz w:val="20"/>
                <w:szCs w:val="20"/>
                <w:rPrChange w:id="22" w:author="Ронкин Михаил Владимирович" w:date="2022-07-06T18:02:00Z">
                  <w:rPr>
                    <w:ins w:id="23" w:author="Ронкин Михаил Владимирович" w:date="2022-07-06T17:54:00Z"/>
                    <w:color w:val="000000"/>
                    <w:sz w:val="28"/>
                    <w:szCs w:val="28"/>
                  </w:rPr>
                </w:rPrChange>
              </w:rPr>
              <w:pPrChange w:id="24" w:author="Ронкин Михаил Владимирович" w:date="2022-07-06T18:02:00Z">
                <w:pPr>
                  <w:numPr>
                    <w:numId w:val="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023" w:hanging="360"/>
                </w:pPr>
              </w:pPrChange>
            </w:pPr>
            <w:ins w:id="25" w:author="Ронкин Михаил Владимирович" w:date="2022-07-06T17:54:00Z">
              <w:r w:rsidRPr="00583A75">
                <w:rPr>
                  <w:sz w:val="20"/>
                  <w:szCs w:val="20"/>
                  <w:rPrChange w:id="26" w:author="Ронкин Михаил Владимирович" w:date="2022-07-06T18:02:00Z">
                    <w:rPr>
                      <w:color w:val="000000"/>
                      <w:sz w:val="28"/>
                      <w:szCs w:val="28"/>
                    </w:rPr>
                  </w:rPrChange>
                </w:rPr>
                <w:t xml:space="preserve">особенности </w:t>
              </w:r>
              <w:r w:rsidRPr="00583A75">
                <w:rPr>
                  <w:sz w:val="20"/>
                  <w:szCs w:val="20"/>
                  <w:rPrChange w:id="27" w:author="Ронкин Михаил Владимирович" w:date="2022-07-06T18:02:00Z">
                    <w:rPr>
                      <w:color w:val="000000"/>
                      <w:sz w:val="28"/>
                      <w:szCs w:val="28"/>
                    </w:rPr>
                  </w:rPrChange>
                </w:rPr>
                <w:t>представление изображения в цифровом виде;</w:t>
              </w:r>
            </w:ins>
          </w:p>
          <w:p w14:paraId="15BAABDB" w14:textId="77777777" w:rsidR="00583A75" w:rsidRPr="00583A75" w:rsidRDefault="00583A75" w:rsidP="00583A75">
            <w:pPr>
              <w:pStyle w:val="a6"/>
              <w:numPr>
                <w:ilvl w:val="0"/>
                <w:numId w:val="10"/>
              </w:numPr>
              <w:rPr>
                <w:ins w:id="28" w:author="Ронкин Михаил Владимирович" w:date="2022-07-06T17:54:00Z"/>
                <w:sz w:val="20"/>
                <w:szCs w:val="20"/>
                <w:rPrChange w:id="29" w:author="Ронкин Михаил Владимирович" w:date="2022-07-06T18:02:00Z">
                  <w:rPr>
                    <w:ins w:id="30" w:author="Ронкин Михаил Владимирович" w:date="2022-07-06T17:54:00Z"/>
                    <w:color w:val="000000"/>
                    <w:sz w:val="28"/>
                    <w:szCs w:val="28"/>
                  </w:rPr>
                </w:rPrChange>
              </w:rPr>
              <w:pPrChange w:id="31" w:author="Ронкин Михаил Владимирович" w:date="2022-07-06T18:02:00Z">
                <w:pPr/>
              </w:pPrChange>
            </w:pPr>
            <w:ins w:id="32" w:author="Ронкин Михаил Владимирович" w:date="2022-07-06T17:54:00Z">
              <w:r w:rsidRPr="00583A75">
                <w:rPr>
                  <w:sz w:val="20"/>
                  <w:szCs w:val="20"/>
                  <w:rPrChange w:id="33" w:author="Ронкин Михаил Владимирович" w:date="2022-07-06T18:02:00Z">
                    <w:rPr>
                      <w:color w:val="000000"/>
                      <w:sz w:val="28"/>
                      <w:szCs w:val="28"/>
                    </w:rPr>
                  </w:rPrChange>
                </w:rPr>
                <w:t xml:space="preserve">базовые </w:t>
              </w:r>
              <w:r w:rsidRPr="00583A75">
                <w:rPr>
                  <w:sz w:val="20"/>
                  <w:szCs w:val="20"/>
                  <w:rPrChange w:id="34" w:author="Ронкин Михаил Владимирович" w:date="2022-07-06T18:02:00Z">
                    <w:rPr>
                      <w:color w:val="000000"/>
                      <w:sz w:val="28"/>
                      <w:szCs w:val="28"/>
                    </w:rPr>
                  </w:rPrChange>
                </w:rPr>
                <w:t>принципы цифровой обработки изображений;</w:t>
              </w:r>
            </w:ins>
          </w:p>
          <w:p w14:paraId="0000013E" w14:textId="590A808C" w:rsidR="00583A75" w:rsidRPr="00583A75" w:rsidRDefault="00583A75" w:rsidP="00583A75">
            <w:pPr>
              <w:pStyle w:val="a6"/>
              <w:numPr>
                <w:ilvl w:val="0"/>
                <w:numId w:val="10"/>
              </w:numPr>
              <w:rPr>
                <w:sz w:val="20"/>
                <w:szCs w:val="20"/>
                <w:rPrChange w:id="35" w:author="Ронкин Михаил Владимирович" w:date="2022-07-06T18:02:00Z">
                  <w:rPr>
                    <w:sz w:val="18"/>
                    <w:szCs w:val="18"/>
                  </w:rPr>
                </w:rPrChange>
              </w:rPr>
              <w:pPrChange w:id="36" w:author="Ронкин Михаил Владимирович" w:date="2022-07-06T18:02:00Z">
                <w:pPr/>
              </w:pPrChange>
            </w:pPr>
            <w:ins w:id="37" w:author="Ронкин Михаил Владимирович" w:date="2022-07-06T17:55:00Z">
              <w:r w:rsidRPr="00583A75">
                <w:rPr>
                  <w:sz w:val="20"/>
                  <w:szCs w:val="20"/>
                  <w:rPrChange w:id="38" w:author="Ронкин Михаил Владимирович" w:date="2022-07-06T18:02:00Z">
                    <w:rPr>
                      <w:color w:val="000000"/>
                      <w:sz w:val="28"/>
                      <w:szCs w:val="28"/>
                    </w:rPr>
                  </w:rPrChange>
                </w:rPr>
                <w:t xml:space="preserve">некоторые </w:t>
              </w:r>
            </w:ins>
            <w:ins w:id="39" w:author="Ронкин Михаил Владимирович" w:date="2022-07-06T17:54:00Z">
              <w:r w:rsidRPr="00583A75">
                <w:rPr>
                  <w:sz w:val="20"/>
                  <w:szCs w:val="20"/>
                  <w:rPrChange w:id="40" w:author="Ронкин Михаил Владимирович" w:date="2022-07-06T18:02:00Z">
                    <w:rPr>
                      <w:color w:val="000000"/>
                      <w:sz w:val="28"/>
                      <w:szCs w:val="28"/>
                    </w:rPr>
                  </w:rPrChange>
                </w:rPr>
                <w:t xml:space="preserve">основные операции </w:t>
              </w:r>
            </w:ins>
            <w:ins w:id="41" w:author="Ронкин Михаил Владимирович" w:date="2022-07-06T17:55:00Z">
              <w:r w:rsidRPr="00583A75">
                <w:rPr>
                  <w:sz w:val="20"/>
                  <w:szCs w:val="20"/>
                  <w:rPrChange w:id="42" w:author="Ронкин Михаил Владимирович" w:date="2022-07-06T18:02:00Z">
                    <w:rPr>
                      <w:color w:val="000000"/>
                      <w:sz w:val="28"/>
                      <w:szCs w:val="28"/>
                    </w:rPr>
                  </w:rPrChange>
                </w:rPr>
                <w:t xml:space="preserve">классической </w:t>
              </w:r>
            </w:ins>
            <w:ins w:id="43" w:author="Ронкин Михаил Владимирович" w:date="2022-07-06T17:54:00Z">
              <w:r w:rsidRPr="00583A75">
                <w:rPr>
                  <w:sz w:val="20"/>
                  <w:szCs w:val="20"/>
                  <w:rPrChange w:id="44" w:author="Ронкин Михаил Владимирович" w:date="2022-07-06T18:02:00Z">
                    <w:rPr>
                      <w:color w:val="000000"/>
                      <w:sz w:val="28"/>
                      <w:szCs w:val="28"/>
                    </w:rPr>
                  </w:rPrChange>
                </w:rPr>
                <w:t>цифровой обработки изображений</w:t>
              </w:r>
            </w:ins>
            <w:ins w:id="45" w:author="Ронкин Михаил Владимирович" w:date="2022-07-06T17:55:00Z">
              <w:r w:rsidRPr="00583A75">
                <w:rPr>
                  <w:sz w:val="20"/>
                  <w:szCs w:val="20"/>
                  <w:rPrChange w:id="46" w:author="Ронкин Михаил Владимирович" w:date="2022-07-06T18:02:00Z">
                    <w:rPr>
                      <w:color w:val="000000"/>
                      <w:sz w:val="28"/>
                      <w:szCs w:val="28"/>
                    </w:rPr>
                  </w:rPrChange>
                </w:rPr>
                <w:t>, в том числе операция свертка.</w:t>
              </w:r>
            </w:ins>
          </w:p>
        </w:tc>
        <w:tc>
          <w:tcPr>
            <w:tcW w:w="16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00013F" w14:textId="77777777" w:rsidR="00EE2CAC" w:rsidRDefault="002B67DE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Не предусмотрено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40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E2CAC" w14:paraId="6F461B98" w14:textId="77777777">
        <w:trPr>
          <w:trHeight w:val="20"/>
          <w:jc w:val="center"/>
        </w:trPr>
        <w:tc>
          <w:tcPr>
            <w:tcW w:w="785" w:type="dxa"/>
            <w:vMerge/>
            <w:tcBorders>
              <w:top w:val="single" w:sz="8" w:space="0" w:color="000000"/>
              <w:left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41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8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42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4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8E457B" w14:textId="77777777" w:rsidR="00EE2CAC" w:rsidRDefault="002B67DE">
            <w:pPr>
              <w:rPr>
                <w:ins w:id="47" w:author="Ронкин Михаил Владимирович" w:date="2022-07-06T17:55:00Z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Особенности искусственных нейронных сетей в задачах компьютерного зрения </w:t>
            </w:r>
          </w:p>
          <w:p w14:paraId="31992843" w14:textId="26A15622" w:rsidR="00583A75" w:rsidRPr="00583A75" w:rsidRDefault="00583A75" w:rsidP="00583A75">
            <w:pPr>
              <w:pStyle w:val="a6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ns w:id="48" w:author="Ронкин Михаил Владимирович" w:date="2022-07-06T17:55:00Z"/>
                <w:sz w:val="20"/>
                <w:szCs w:val="20"/>
                <w:rPrChange w:id="49" w:author="Ронкин Михаил Владимирович" w:date="2022-07-06T18:02:00Z">
                  <w:rPr>
                    <w:ins w:id="50" w:author="Ронкин Михаил Владимирович" w:date="2022-07-06T17:55:00Z"/>
                    <w:color w:val="000000"/>
                    <w:sz w:val="28"/>
                    <w:szCs w:val="28"/>
                  </w:rPr>
                </w:rPrChange>
              </w:rPr>
              <w:pPrChange w:id="51" w:author="Ронкин Михаил Владимирович" w:date="2022-07-06T18:02:00Z">
                <w:pPr>
                  <w:numPr>
                    <w:numId w:val="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240"/>
                  <w:ind w:left="993" w:hanging="360"/>
                </w:pPr>
              </w:pPrChange>
            </w:pPr>
            <w:ins w:id="52" w:author="Ронкин Михаил Владимирович" w:date="2022-07-06T17:55:00Z">
              <w:r w:rsidRPr="00583A75">
                <w:rPr>
                  <w:sz w:val="20"/>
                  <w:szCs w:val="20"/>
                  <w:rPrChange w:id="53" w:author="Ронкин Михаил Владимирович" w:date="2022-07-06T18:02:00Z">
                    <w:rPr>
                      <w:color w:val="000000"/>
                      <w:sz w:val="28"/>
                      <w:szCs w:val="28"/>
                    </w:rPr>
                  </w:rPrChange>
                </w:rPr>
                <w:t>особенности понятия признак в применении к изображениям.</w:t>
              </w:r>
            </w:ins>
          </w:p>
          <w:p w14:paraId="310DF910" w14:textId="529F8323" w:rsidR="00583A75" w:rsidRPr="00583A75" w:rsidRDefault="00583A75" w:rsidP="00583A75">
            <w:pPr>
              <w:pStyle w:val="a6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ns w:id="54" w:author="Ронкин Михаил Владимирович" w:date="2022-07-06T17:55:00Z"/>
                <w:sz w:val="20"/>
                <w:szCs w:val="20"/>
                <w:rPrChange w:id="55" w:author="Ронкин Михаил Владимирович" w:date="2022-07-06T18:02:00Z">
                  <w:rPr>
                    <w:ins w:id="56" w:author="Ронкин Михаил Владимирович" w:date="2022-07-06T17:55:00Z"/>
                    <w:color w:val="000000"/>
                    <w:sz w:val="28"/>
                    <w:szCs w:val="28"/>
                  </w:rPr>
                </w:rPrChange>
              </w:rPr>
              <w:pPrChange w:id="57" w:author="Ронкин Михаил Владимирович" w:date="2022-07-06T18:02:00Z">
                <w:pPr>
                  <w:numPr>
                    <w:numId w:val="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240"/>
                  <w:ind w:left="7023" w:hanging="360"/>
                </w:pPr>
              </w:pPrChange>
            </w:pPr>
            <w:ins w:id="58" w:author="Ронкин Михаил Владимирович" w:date="2022-07-06T17:55:00Z">
              <w:r w:rsidRPr="00583A75">
                <w:rPr>
                  <w:sz w:val="20"/>
                  <w:szCs w:val="20"/>
                  <w:rPrChange w:id="59" w:author="Ронкин Михаил Владимирович" w:date="2022-07-06T18:02:00Z">
                    <w:rPr>
                      <w:color w:val="000000"/>
                      <w:sz w:val="28"/>
                      <w:szCs w:val="28"/>
                    </w:rPr>
                  </w:rPrChange>
                </w:rPr>
                <w:t xml:space="preserve">особенности </w:t>
              </w:r>
            </w:ins>
            <w:ins w:id="60" w:author="Ронкин Михаил Владимирович" w:date="2022-07-06T17:57:00Z">
              <w:r w:rsidRPr="00583A75">
                <w:rPr>
                  <w:sz w:val="20"/>
                  <w:szCs w:val="20"/>
                  <w:rPrChange w:id="61" w:author="Ронкин Михаил Владимирович" w:date="2022-07-06T18:02:00Z">
                    <w:rPr>
                      <w:color w:val="000000"/>
                      <w:sz w:val="28"/>
                      <w:szCs w:val="28"/>
                    </w:rPr>
                  </w:rPrChange>
                </w:rPr>
                <w:t>классических подходов к решению задач компьютерного зрения</w:t>
              </w:r>
            </w:ins>
            <w:ins w:id="62" w:author="Ронкин Михаил Владимирович" w:date="2022-07-06T17:55:00Z">
              <w:r w:rsidRPr="00583A75">
                <w:rPr>
                  <w:sz w:val="20"/>
                  <w:szCs w:val="20"/>
                  <w:rPrChange w:id="63" w:author="Ронкин Михаил Владимирович" w:date="2022-07-06T18:02:00Z">
                    <w:rPr>
                      <w:color w:val="000000"/>
                      <w:sz w:val="28"/>
                      <w:szCs w:val="28"/>
                    </w:rPr>
                  </w:rPrChange>
                </w:rPr>
                <w:t>;</w:t>
              </w:r>
            </w:ins>
          </w:p>
          <w:p w14:paraId="00189689" w14:textId="1CEC2810" w:rsidR="00583A75" w:rsidRPr="00583A75" w:rsidRDefault="00583A75" w:rsidP="00583A75">
            <w:pPr>
              <w:pStyle w:val="a6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ns w:id="64" w:author="Ронкин Михаил Владимирович" w:date="2022-07-06T17:55:00Z"/>
                <w:sz w:val="20"/>
                <w:szCs w:val="20"/>
                <w:rPrChange w:id="65" w:author="Ронкин Михаил Владимирович" w:date="2022-07-06T18:02:00Z">
                  <w:rPr>
                    <w:ins w:id="66" w:author="Ронкин Михаил Владимирович" w:date="2022-07-06T17:55:00Z"/>
                    <w:color w:val="000000"/>
                    <w:sz w:val="28"/>
                    <w:szCs w:val="28"/>
                  </w:rPr>
                </w:rPrChange>
              </w:rPr>
              <w:pPrChange w:id="67" w:author="Ронкин Михаил Владимирович" w:date="2022-07-06T18:02:00Z">
                <w:pPr>
                  <w:numPr>
                    <w:numId w:val="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023" w:hanging="360"/>
                </w:pPr>
              </w:pPrChange>
            </w:pPr>
            <w:ins w:id="68" w:author="Ронкин Михаил Владимирович" w:date="2022-07-06T17:57:00Z">
              <w:r w:rsidRPr="00583A75">
                <w:rPr>
                  <w:sz w:val="20"/>
                  <w:szCs w:val="20"/>
                  <w:rPrChange w:id="69" w:author="Ронкин Михаил Владимирович" w:date="2022-07-06T18:02:00Z">
                    <w:rPr>
                      <w:color w:val="000000"/>
                      <w:sz w:val="28"/>
                      <w:szCs w:val="28"/>
                    </w:rPr>
                  </w:rPrChange>
                </w:rPr>
                <w:t xml:space="preserve">понятия: </w:t>
              </w:r>
            </w:ins>
            <w:ins w:id="70" w:author="Ронкин Михаил Владимирович" w:date="2022-07-06T17:55:00Z">
              <w:r w:rsidRPr="00583A75">
                <w:rPr>
                  <w:sz w:val="20"/>
                  <w:szCs w:val="20"/>
                  <w:rPrChange w:id="71" w:author="Ронкин Михаил Владимирович" w:date="2022-07-06T18:02:00Z">
                    <w:rPr>
                      <w:color w:val="000000"/>
                      <w:sz w:val="28"/>
                      <w:szCs w:val="28"/>
                    </w:rPr>
                  </w:rPrChange>
                </w:rPr>
                <w:t>нейронные сети и глубокие нейронные сети и их виды;</w:t>
              </w:r>
            </w:ins>
          </w:p>
          <w:p w14:paraId="00000143" w14:textId="3C6E7C58" w:rsidR="00583A75" w:rsidRDefault="00583A75" w:rsidP="00583A75">
            <w:pPr>
              <w:pStyle w:val="a6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  <w:pPrChange w:id="72" w:author="Ронкин Михаил Владимирович" w:date="2022-07-06T18:02:00Z">
                <w:pPr/>
              </w:pPrChange>
            </w:pPr>
            <w:ins w:id="73" w:author="Ронкин Михаил Владимирович" w:date="2022-07-06T17:58:00Z">
              <w:r w:rsidRPr="00583A75">
                <w:rPr>
                  <w:sz w:val="20"/>
                  <w:szCs w:val="20"/>
                  <w:rPrChange w:id="74" w:author="Ронкин Михаил Владимирович" w:date="2022-07-06T18:02:00Z">
                    <w:rPr>
                      <w:color w:val="000000"/>
                      <w:sz w:val="28"/>
                      <w:szCs w:val="28"/>
                    </w:rPr>
                  </w:rPrChange>
                </w:rPr>
                <w:t xml:space="preserve">понятие </w:t>
              </w:r>
              <w:proofErr w:type="spellStart"/>
              <w:r w:rsidRPr="00583A75">
                <w:rPr>
                  <w:sz w:val="20"/>
                  <w:szCs w:val="20"/>
                  <w:rPrChange w:id="75" w:author="Ронкин Михаил Владимирович" w:date="2022-07-06T18:02:00Z">
                    <w:rPr>
                      <w:color w:val="000000"/>
                      <w:sz w:val="28"/>
                      <w:szCs w:val="28"/>
                    </w:rPr>
                  </w:rPrChange>
                </w:rPr>
                <w:t>сверточная</w:t>
              </w:r>
              <w:proofErr w:type="spellEnd"/>
              <w:r w:rsidRPr="00583A75">
                <w:rPr>
                  <w:sz w:val="20"/>
                  <w:szCs w:val="20"/>
                  <w:rPrChange w:id="76" w:author="Ронкин Михаил Владимирович" w:date="2022-07-06T18:02:00Z">
                    <w:rPr>
                      <w:color w:val="000000"/>
                      <w:sz w:val="28"/>
                      <w:szCs w:val="28"/>
                    </w:rPr>
                  </w:rPrChange>
                </w:rPr>
                <w:t xml:space="preserve"> нейронная сеть (слой свертки, полносвязаной слой)</w:t>
              </w:r>
            </w:ins>
            <w:ins w:id="77" w:author="Ронкин Михаил Владимирович" w:date="2022-07-06T17:55:00Z">
              <w:r w:rsidRPr="00583A75">
                <w:rPr>
                  <w:sz w:val="20"/>
                  <w:szCs w:val="20"/>
                  <w:rPrChange w:id="78" w:author="Ронкин Михаил Владимирович" w:date="2022-07-06T18:02:00Z">
                    <w:rPr>
                      <w:color w:val="000000"/>
                      <w:sz w:val="28"/>
                      <w:szCs w:val="28"/>
                    </w:rPr>
                  </w:rPrChange>
                </w:rPr>
                <w:t>.</w:t>
              </w:r>
            </w:ins>
          </w:p>
        </w:tc>
        <w:tc>
          <w:tcPr>
            <w:tcW w:w="16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000144" w14:textId="77777777" w:rsidR="00EE2CAC" w:rsidRDefault="002B67DE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Не предусмотрено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45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E2CAC" w14:paraId="6F9D893B" w14:textId="77777777">
        <w:trPr>
          <w:trHeight w:val="20"/>
          <w:jc w:val="center"/>
        </w:trPr>
        <w:tc>
          <w:tcPr>
            <w:tcW w:w="7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46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8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47" w14:textId="77777777" w:rsidR="00EE2CAC" w:rsidRDefault="002B67DE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Методы глубокого обучения</w:t>
            </w:r>
          </w:p>
        </w:tc>
        <w:tc>
          <w:tcPr>
            <w:tcW w:w="4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E0A06F" w14:textId="77777777" w:rsidR="00EE2CAC" w:rsidRDefault="002B67DE">
            <w:pPr>
              <w:rPr>
                <w:ins w:id="79" w:author="Ронкин Михаил Владимирович" w:date="2022-07-06T17:58:00Z"/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 обучения нейронных сетей. Часть 1.</w:t>
            </w:r>
          </w:p>
          <w:p w14:paraId="47A9B828" w14:textId="35E6C1CF" w:rsidR="00583A75" w:rsidRPr="00583A75" w:rsidRDefault="00583A75" w:rsidP="00583A75">
            <w:pPr>
              <w:pStyle w:val="a6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ns w:id="80" w:author="Ронкин Михаил Владимирович" w:date="2022-07-06T17:59:00Z"/>
                <w:sz w:val="20"/>
                <w:szCs w:val="20"/>
                <w:rPrChange w:id="81" w:author="Ронкин Михаил Владимирович" w:date="2022-07-06T18:02:00Z">
                  <w:rPr>
                    <w:ins w:id="82" w:author="Ронкин Михаил Владимирович" w:date="2022-07-06T17:59:00Z"/>
                    <w:color w:val="000000"/>
                    <w:sz w:val="28"/>
                    <w:szCs w:val="28"/>
                  </w:rPr>
                </w:rPrChange>
              </w:rPr>
              <w:pPrChange w:id="83" w:author="Ронкин Михаил Владимирович" w:date="2022-07-06T18:02:00Z">
                <w:pPr>
                  <w:numPr>
                    <w:numId w:val="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240"/>
                  <w:ind w:left="7023" w:hanging="360"/>
                </w:pPr>
              </w:pPrChange>
            </w:pPr>
            <w:ins w:id="84" w:author="Ронкин Михаил Владимирович" w:date="2022-07-06T17:59:00Z">
              <w:r w:rsidRPr="00583A75">
                <w:rPr>
                  <w:sz w:val="20"/>
                  <w:szCs w:val="20"/>
                  <w:rPrChange w:id="85" w:author="Ронкин Михаил Владимирович" w:date="2022-07-06T18:02:00Z">
                    <w:rPr>
                      <w:color w:val="000000"/>
                      <w:sz w:val="28"/>
                      <w:szCs w:val="28"/>
                    </w:rPr>
                  </w:rPrChange>
                </w:rPr>
                <w:t xml:space="preserve">описание </w:t>
              </w:r>
              <w:proofErr w:type="spellStart"/>
              <w:r w:rsidRPr="00583A75">
                <w:rPr>
                  <w:sz w:val="20"/>
                  <w:szCs w:val="20"/>
                  <w:rPrChange w:id="86" w:author="Ронкин Михаил Владимирович" w:date="2022-07-06T18:02:00Z">
                    <w:rPr>
                      <w:color w:val="000000"/>
                      <w:sz w:val="28"/>
                      <w:szCs w:val="28"/>
                    </w:rPr>
                  </w:rPrChange>
                </w:rPr>
                <w:t>сверточной</w:t>
              </w:r>
              <w:proofErr w:type="spellEnd"/>
              <w:r w:rsidRPr="00583A75">
                <w:rPr>
                  <w:sz w:val="20"/>
                  <w:szCs w:val="20"/>
                  <w:rPrChange w:id="87" w:author="Ронкин Михаил Владимирович" w:date="2022-07-06T18:02:00Z">
                    <w:rPr>
                      <w:color w:val="000000"/>
                      <w:sz w:val="28"/>
                      <w:szCs w:val="28"/>
                    </w:rPr>
                  </w:rPrChange>
                </w:rPr>
                <w:t xml:space="preserve"> нейронной сети</w:t>
              </w:r>
            </w:ins>
            <w:ins w:id="88" w:author="Ронкин Михаил Владимирович" w:date="2022-07-06T18:00:00Z">
              <w:r w:rsidRPr="00583A75">
                <w:rPr>
                  <w:sz w:val="20"/>
                  <w:szCs w:val="20"/>
                  <w:rPrChange w:id="89" w:author="Ронкин Михаил Владимирович" w:date="2022-07-06T18:02:00Z">
                    <w:rPr>
                      <w:color w:val="000000"/>
                      <w:sz w:val="28"/>
                      <w:szCs w:val="28"/>
                    </w:rPr>
                  </w:rPrChange>
                </w:rPr>
                <w:t xml:space="preserve"> </w:t>
              </w:r>
              <w:proofErr w:type="spellStart"/>
              <w:r w:rsidRPr="00583A75">
                <w:rPr>
                  <w:sz w:val="20"/>
                  <w:szCs w:val="20"/>
                  <w:rPrChange w:id="90" w:author="Ронкин Михаил Владимирович" w:date="2022-07-06T18:02:00Z">
                    <w:rPr>
                      <w:color w:val="000000"/>
                      <w:sz w:val="28"/>
                      <w:szCs w:val="28"/>
                      <w:lang w:val="en-US"/>
                    </w:rPr>
                  </w:rPrChange>
                </w:rPr>
                <w:t>LeNet</w:t>
              </w:r>
            </w:ins>
            <w:proofErr w:type="spellEnd"/>
            <w:ins w:id="91" w:author="Ронкин Михаил Владимирович" w:date="2022-07-06T17:59:00Z">
              <w:r w:rsidRPr="00583A75">
                <w:rPr>
                  <w:sz w:val="20"/>
                  <w:szCs w:val="20"/>
                  <w:rPrChange w:id="92" w:author="Ронкин Михаил Владимирович" w:date="2022-07-06T18:02:00Z">
                    <w:rPr>
                      <w:color w:val="000000"/>
                      <w:sz w:val="28"/>
                      <w:szCs w:val="28"/>
                    </w:rPr>
                  </w:rPrChange>
                </w:rPr>
                <w:t>;</w:t>
              </w:r>
            </w:ins>
          </w:p>
          <w:p w14:paraId="1702F3D7" w14:textId="77777777" w:rsidR="00583A75" w:rsidRPr="00583A75" w:rsidRDefault="00583A75" w:rsidP="00583A75">
            <w:pPr>
              <w:pStyle w:val="a6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ns w:id="93" w:author="Ронкин Михаил Владимирович" w:date="2022-07-06T17:59:00Z"/>
                <w:sz w:val="20"/>
                <w:szCs w:val="20"/>
                <w:rPrChange w:id="94" w:author="Ронкин Михаил Владимирович" w:date="2022-07-06T18:02:00Z">
                  <w:rPr>
                    <w:ins w:id="95" w:author="Ронкин Михаил Владимирович" w:date="2022-07-06T17:59:00Z"/>
                    <w:color w:val="000000"/>
                    <w:sz w:val="28"/>
                    <w:szCs w:val="28"/>
                  </w:rPr>
                </w:rPrChange>
              </w:rPr>
              <w:pPrChange w:id="96" w:author="Ронкин Михаил Владимирович" w:date="2022-07-06T18:02:00Z">
                <w:pPr>
                  <w:numPr>
                    <w:numId w:val="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023" w:hanging="360"/>
                </w:pPr>
              </w:pPrChange>
            </w:pPr>
            <w:ins w:id="97" w:author="Ронкин Михаил Владимирович" w:date="2022-07-06T17:59:00Z">
              <w:r w:rsidRPr="00583A75">
                <w:rPr>
                  <w:sz w:val="20"/>
                  <w:szCs w:val="20"/>
                  <w:rPrChange w:id="98" w:author="Ронкин Михаил Владимирович" w:date="2022-07-06T18:02:00Z">
                    <w:rPr>
                      <w:color w:val="000000"/>
                      <w:sz w:val="28"/>
                      <w:szCs w:val="28"/>
                    </w:rPr>
                  </w:rPrChange>
                </w:rPr>
                <w:t>метод обратного распространения ошибки;</w:t>
              </w:r>
            </w:ins>
          </w:p>
          <w:p w14:paraId="675141B7" w14:textId="77777777" w:rsidR="00583A75" w:rsidRPr="00583A75" w:rsidRDefault="00583A75" w:rsidP="00583A75">
            <w:pPr>
              <w:pStyle w:val="a6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ns w:id="99" w:author="Ронкин Михаил Владимирович" w:date="2022-07-06T17:59:00Z"/>
                <w:sz w:val="20"/>
                <w:szCs w:val="20"/>
                <w:rPrChange w:id="100" w:author="Ронкин Михаил Владимирович" w:date="2022-07-06T18:02:00Z">
                  <w:rPr>
                    <w:ins w:id="101" w:author="Ронкин Михаил Владимирович" w:date="2022-07-06T17:59:00Z"/>
                    <w:color w:val="000000"/>
                    <w:sz w:val="28"/>
                    <w:szCs w:val="28"/>
                  </w:rPr>
                </w:rPrChange>
              </w:rPr>
              <w:pPrChange w:id="102" w:author="Ронкин Михаил Владимирович" w:date="2022-07-06T18:02:00Z">
                <w:pPr>
                  <w:numPr>
                    <w:numId w:val="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023" w:hanging="360"/>
                </w:pPr>
              </w:pPrChange>
            </w:pPr>
            <w:ins w:id="103" w:author="Ронкин Михаил Владимирович" w:date="2022-07-06T17:59:00Z">
              <w:r w:rsidRPr="00583A75">
                <w:rPr>
                  <w:sz w:val="20"/>
                  <w:szCs w:val="20"/>
                  <w:rPrChange w:id="104" w:author="Ронкин Михаил Владимирович" w:date="2022-07-06T18:02:00Z">
                    <w:rPr>
                      <w:color w:val="000000"/>
                      <w:sz w:val="28"/>
                      <w:szCs w:val="28"/>
                    </w:rPr>
                  </w:rPrChange>
                </w:rPr>
                <w:t>стохастический градиентный спуск и его виды;</w:t>
              </w:r>
            </w:ins>
          </w:p>
          <w:p w14:paraId="3352F5AE" w14:textId="77777777" w:rsidR="00583A75" w:rsidRPr="00583A75" w:rsidRDefault="00583A75" w:rsidP="00583A75">
            <w:pPr>
              <w:pStyle w:val="a6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ns w:id="105" w:author="Ронкин Михаил Владимирович" w:date="2022-07-06T17:59:00Z"/>
                <w:sz w:val="20"/>
                <w:szCs w:val="20"/>
                <w:rPrChange w:id="106" w:author="Ронкин Михаил Владимирович" w:date="2022-07-06T18:02:00Z">
                  <w:rPr>
                    <w:ins w:id="107" w:author="Ронкин Михаил Владимирович" w:date="2022-07-06T17:59:00Z"/>
                    <w:color w:val="000000"/>
                    <w:sz w:val="28"/>
                    <w:szCs w:val="28"/>
                  </w:rPr>
                </w:rPrChange>
              </w:rPr>
              <w:pPrChange w:id="108" w:author="Ронкин Михаил Владимирович" w:date="2022-07-06T18:02:00Z">
                <w:pPr>
                  <w:numPr>
                    <w:numId w:val="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023" w:hanging="360"/>
                </w:pPr>
              </w:pPrChange>
            </w:pPr>
            <w:ins w:id="109" w:author="Ронкин Михаил Владимирович" w:date="2022-07-06T17:59:00Z">
              <w:r w:rsidRPr="00583A75">
                <w:rPr>
                  <w:sz w:val="20"/>
                  <w:szCs w:val="20"/>
                  <w:rPrChange w:id="110" w:author="Ронкин Михаил Владимирович" w:date="2022-07-06T18:02:00Z">
                    <w:rPr>
                      <w:color w:val="000000"/>
                      <w:sz w:val="28"/>
                      <w:szCs w:val="28"/>
                    </w:rPr>
                  </w:rPrChange>
                </w:rPr>
                <w:t>проблемы обучения методом обратного распространения ошибки;</w:t>
              </w:r>
            </w:ins>
          </w:p>
          <w:p w14:paraId="10A7D2C7" w14:textId="77777777" w:rsidR="00583A75" w:rsidRPr="00583A75" w:rsidRDefault="00583A75" w:rsidP="00583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ns w:id="111" w:author="Ронкин Михаил Владимирович" w:date="2022-07-06T17:59:00Z"/>
                <w:sz w:val="20"/>
                <w:szCs w:val="20"/>
                <w:rPrChange w:id="112" w:author="Ронкин Михаил Владимирович" w:date="2022-07-06T18:02:00Z">
                  <w:rPr>
                    <w:ins w:id="113" w:author="Ронкин Михаил Владимирович" w:date="2022-07-06T17:59:00Z"/>
                    <w:color w:val="000000"/>
                    <w:sz w:val="28"/>
                    <w:szCs w:val="28"/>
                  </w:rPr>
                </w:rPrChange>
              </w:rPr>
              <w:pPrChange w:id="114" w:author="Ронкин Михаил Владимирович" w:date="2022-07-06T18:02:00Z">
                <w:pPr>
                  <w:numPr>
                    <w:numId w:val="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023" w:hanging="360"/>
                </w:pPr>
              </w:pPrChange>
            </w:pPr>
            <w:ins w:id="115" w:author="Ронкин Михаил Владимирович" w:date="2022-07-06T17:59:00Z">
              <w:r w:rsidRPr="00583A75">
                <w:rPr>
                  <w:sz w:val="20"/>
                  <w:szCs w:val="20"/>
                  <w:rPrChange w:id="116" w:author="Ронкин Михаил Владимирович" w:date="2022-07-06T18:02:00Z">
                    <w:rPr>
                      <w:color w:val="000000"/>
                      <w:sz w:val="28"/>
                      <w:szCs w:val="28"/>
                    </w:rPr>
                  </w:rPrChange>
                </w:rPr>
                <w:t xml:space="preserve">обзор функций активации; </w:t>
              </w:r>
            </w:ins>
          </w:p>
          <w:p w14:paraId="114DE979" w14:textId="77777777" w:rsidR="00583A75" w:rsidRPr="00583A75" w:rsidRDefault="00583A75" w:rsidP="00583A75">
            <w:pPr>
              <w:pStyle w:val="a6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ns w:id="117" w:author="Ронкин Михаил Владимирович" w:date="2022-07-06T17:59:00Z"/>
                <w:sz w:val="20"/>
                <w:szCs w:val="20"/>
                <w:rPrChange w:id="118" w:author="Ронкин Михаил Владимирович" w:date="2022-07-06T18:02:00Z">
                  <w:rPr>
                    <w:ins w:id="119" w:author="Ронкин Михаил Владимирович" w:date="2022-07-06T17:59:00Z"/>
                    <w:color w:val="000000"/>
                    <w:sz w:val="28"/>
                    <w:szCs w:val="28"/>
                  </w:rPr>
                </w:rPrChange>
              </w:rPr>
              <w:pPrChange w:id="120" w:author="Ронкин Михаил Владимирович" w:date="2022-07-06T18:02:00Z">
                <w:pPr>
                  <w:numPr>
                    <w:numId w:val="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240"/>
                  <w:ind w:left="7023" w:hanging="360"/>
                </w:pPr>
              </w:pPrChange>
            </w:pPr>
            <w:ins w:id="121" w:author="Ронкин Михаил Владимирович" w:date="2022-07-06T17:59:00Z">
              <w:r w:rsidRPr="00583A75">
                <w:rPr>
                  <w:sz w:val="20"/>
                  <w:szCs w:val="20"/>
                  <w:rPrChange w:id="122" w:author="Ронкин Михаил Владимирович" w:date="2022-07-06T18:02:00Z">
                    <w:rPr>
                      <w:color w:val="000000"/>
                      <w:sz w:val="28"/>
                      <w:szCs w:val="28"/>
                    </w:rPr>
                  </w:rPrChange>
                </w:rPr>
                <w:t>инициализация весовых параметров нейронных сетей.</w:t>
              </w:r>
            </w:ins>
          </w:p>
          <w:p w14:paraId="00000148" w14:textId="30956216" w:rsidR="00583A75" w:rsidRDefault="00583A75">
            <w:pPr>
              <w:rPr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000149" w14:textId="77777777" w:rsidR="00EE2CAC" w:rsidRDefault="002B67DE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Не предусмотрено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4A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E2CAC" w14:paraId="09A695BF" w14:textId="77777777">
        <w:trPr>
          <w:trHeight w:val="20"/>
          <w:jc w:val="center"/>
        </w:trPr>
        <w:tc>
          <w:tcPr>
            <w:tcW w:w="785" w:type="dxa"/>
            <w:vMerge/>
            <w:tcBorders>
              <w:top w:val="single" w:sz="8" w:space="0" w:color="000000"/>
              <w:left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4B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84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4C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4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8DD4E1" w14:textId="77777777" w:rsidR="00EE2CAC" w:rsidRDefault="002B67DE">
            <w:pPr>
              <w:rPr>
                <w:ins w:id="123" w:author="Ронкин Михаил Владимирович" w:date="2022-07-06T18:00:00Z"/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 обучения нейронных сетей. Часть 2.</w:t>
            </w:r>
          </w:p>
          <w:p w14:paraId="7D5CB3A0" w14:textId="77777777" w:rsidR="00583A75" w:rsidRPr="00583A75" w:rsidRDefault="00583A75" w:rsidP="00583A75">
            <w:pPr>
              <w:pStyle w:val="a6"/>
              <w:numPr>
                <w:ilvl w:val="0"/>
                <w:numId w:val="9"/>
              </w:numPr>
              <w:rPr>
                <w:ins w:id="124" w:author="Ронкин Михаил Владимирович" w:date="2022-07-06T18:00:00Z"/>
                <w:sz w:val="18"/>
                <w:szCs w:val="18"/>
                <w:lang w:val="en-US"/>
                <w:rPrChange w:id="125" w:author="Ронкин Михаил Владимирович" w:date="2022-07-06T18:01:00Z">
                  <w:rPr>
                    <w:ins w:id="126" w:author="Ронкин Михаил Владимирович" w:date="2022-07-06T18:00:00Z"/>
                    <w:sz w:val="18"/>
                    <w:szCs w:val="18"/>
                  </w:rPr>
                </w:rPrChange>
              </w:rPr>
              <w:pPrChange w:id="127" w:author="Ронкин Михаил Владимирович" w:date="2022-07-06T18:00:00Z">
                <w:pPr/>
              </w:pPrChange>
            </w:pPr>
            <w:ins w:id="128" w:author="Ронкин Михаил Владимирович" w:date="2022-07-06T18:00:00Z">
              <w:r>
                <w:rPr>
                  <w:sz w:val="18"/>
                  <w:szCs w:val="18"/>
                </w:rPr>
                <w:t>Модификации сверточных слоев.</w:t>
              </w:r>
            </w:ins>
          </w:p>
          <w:p w14:paraId="256C501D" w14:textId="77777777" w:rsidR="00583A75" w:rsidRPr="00583A75" w:rsidRDefault="00583A75" w:rsidP="00583A75">
            <w:pPr>
              <w:pStyle w:val="a6"/>
              <w:numPr>
                <w:ilvl w:val="0"/>
                <w:numId w:val="9"/>
              </w:numPr>
              <w:rPr>
                <w:ins w:id="129" w:author="Ронкин Михаил Владимирович" w:date="2022-07-06T18:01:00Z"/>
                <w:sz w:val="18"/>
                <w:szCs w:val="18"/>
                <w:lang w:val="en-US"/>
                <w:rPrChange w:id="130" w:author="Ронкин Михаил Владимирович" w:date="2022-07-06T18:01:00Z">
                  <w:rPr>
                    <w:ins w:id="131" w:author="Ронкин Михаил Владимирович" w:date="2022-07-06T18:01:00Z"/>
                    <w:sz w:val="18"/>
                    <w:szCs w:val="18"/>
                  </w:rPr>
                </w:rPrChange>
              </w:rPr>
              <w:pPrChange w:id="132" w:author="Ронкин Михаил Владимирович" w:date="2022-07-06T18:00:00Z">
                <w:pPr/>
              </w:pPrChange>
            </w:pPr>
            <w:ins w:id="133" w:author="Ронкин Михаил Владимирович" w:date="2022-07-06T18:01:00Z">
              <w:r>
                <w:rPr>
                  <w:sz w:val="18"/>
                  <w:szCs w:val="18"/>
                </w:rPr>
                <w:t>Остаточные связи.</w:t>
              </w:r>
            </w:ins>
          </w:p>
          <w:p w14:paraId="0000014D" w14:textId="636DCABF" w:rsidR="00583A75" w:rsidRPr="00583A75" w:rsidRDefault="00583A75" w:rsidP="00583A75">
            <w:pPr>
              <w:pStyle w:val="a6"/>
              <w:numPr>
                <w:ilvl w:val="0"/>
                <w:numId w:val="9"/>
              </w:numPr>
              <w:rPr>
                <w:sz w:val="18"/>
                <w:szCs w:val="18"/>
                <w:lang w:val="en-US"/>
                <w:rPrChange w:id="134" w:author="Ронкин Михаил Владимирович" w:date="2022-07-06T18:00:00Z">
                  <w:rPr>
                    <w:sz w:val="18"/>
                    <w:szCs w:val="18"/>
                  </w:rPr>
                </w:rPrChange>
              </w:rPr>
              <w:pPrChange w:id="135" w:author="Ронкин Михаил Владимирович" w:date="2022-07-06T18:01:00Z">
                <w:pPr/>
              </w:pPrChange>
            </w:pPr>
            <w:ins w:id="136" w:author="Ронкин Михаил Владимирович" w:date="2022-07-06T18:01:00Z">
              <w:r>
                <w:rPr>
                  <w:sz w:val="18"/>
                  <w:szCs w:val="18"/>
                </w:rPr>
                <w:t>Методы регуляризации.</w:t>
              </w:r>
            </w:ins>
          </w:p>
        </w:tc>
        <w:tc>
          <w:tcPr>
            <w:tcW w:w="16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00014E" w14:textId="77777777" w:rsidR="00EE2CAC" w:rsidRDefault="002B67DE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Не предусмотрено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4F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E2CAC" w14:paraId="56CB76DC" w14:textId="77777777">
        <w:trPr>
          <w:trHeight w:val="20"/>
          <w:jc w:val="center"/>
        </w:trPr>
        <w:tc>
          <w:tcPr>
            <w:tcW w:w="7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50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8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51" w14:textId="77777777" w:rsidR="00EE2CAC" w:rsidRDefault="002B67DE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Использование методов глубокого обучения в нейронных сетях</w:t>
            </w:r>
          </w:p>
        </w:tc>
        <w:tc>
          <w:tcPr>
            <w:tcW w:w="4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4E0F84" w14:textId="77777777" w:rsidR="00EE2CAC" w:rsidRDefault="002B67DE">
            <w:pPr>
              <w:rPr>
                <w:ins w:id="137" w:author="Ронкин Михаил Владимирович" w:date="2022-07-06T18:01:00Z"/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 задачи классификации изображений.</w:t>
            </w:r>
          </w:p>
          <w:p w14:paraId="65AF4FF6" w14:textId="77777777" w:rsidR="00583A75" w:rsidRDefault="00583A75">
            <w:pPr>
              <w:rPr>
                <w:ins w:id="138" w:author="Ронкин Михаил Владимирович" w:date="2022-07-06T18:01:00Z"/>
                <w:sz w:val="20"/>
                <w:szCs w:val="20"/>
              </w:rPr>
            </w:pPr>
            <w:ins w:id="139" w:author="Ронкин Михаил Владимирович" w:date="2022-07-06T18:01:00Z">
              <w:r>
                <w:rPr>
                  <w:sz w:val="20"/>
                  <w:szCs w:val="20"/>
                </w:rPr>
                <w:t>-современные сверточные нейронные сети.</w:t>
              </w:r>
            </w:ins>
          </w:p>
          <w:p w14:paraId="7B0CBA56" w14:textId="417C6B3B" w:rsidR="00583A75" w:rsidRDefault="00583A75">
            <w:pPr>
              <w:rPr>
                <w:ins w:id="140" w:author="Ронкин Михаил Владимирович" w:date="2022-07-06T18:01:00Z"/>
                <w:sz w:val="20"/>
                <w:szCs w:val="20"/>
              </w:rPr>
            </w:pPr>
            <w:ins w:id="141" w:author="Ронкин Михаил Владимирович" w:date="2022-07-06T18:02:00Z">
              <w:r>
                <w:rPr>
                  <w:sz w:val="20"/>
                  <w:szCs w:val="20"/>
                </w:rPr>
                <w:t>-</w:t>
              </w:r>
            </w:ins>
            <w:ins w:id="142" w:author="Ронкин Михаил Владимирович" w:date="2022-07-06T18:01:00Z">
              <w:r>
                <w:rPr>
                  <w:sz w:val="20"/>
                  <w:szCs w:val="20"/>
                </w:rPr>
                <w:t>Сети для мобильных устройств.</w:t>
              </w:r>
            </w:ins>
          </w:p>
          <w:p w14:paraId="00000152" w14:textId="3F8F2924" w:rsidR="00583A75" w:rsidRDefault="00583A75">
            <w:pPr>
              <w:rPr>
                <w:sz w:val="18"/>
                <w:szCs w:val="18"/>
              </w:rPr>
            </w:pPr>
            <w:ins w:id="143" w:author="Ронкин Михаил Владимирович" w:date="2022-07-06T18:02:00Z">
              <w:r>
                <w:rPr>
                  <w:sz w:val="20"/>
                  <w:szCs w:val="20"/>
                </w:rPr>
                <w:t>-</w:t>
              </w:r>
            </w:ins>
            <w:ins w:id="144" w:author="Ронкин Михаил Владимирович" w:date="2022-07-06T18:01:00Z">
              <w:r>
                <w:rPr>
                  <w:sz w:val="20"/>
                  <w:szCs w:val="20"/>
                </w:rPr>
                <w:t xml:space="preserve">Автоматический </w:t>
              </w:r>
            </w:ins>
            <w:ins w:id="145" w:author="Ронкин Михаил Владимирович" w:date="2022-07-06T18:02:00Z">
              <w:r>
                <w:rPr>
                  <w:sz w:val="20"/>
                  <w:szCs w:val="20"/>
                </w:rPr>
                <w:t>поиск архитектур.</w:t>
              </w:r>
            </w:ins>
          </w:p>
        </w:tc>
        <w:tc>
          <w:tcPr>
            <w:tcW w:w="16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000153" w14:textId="77777777" w:rsidR="00EE2CAC" w:rsidRDefault="002B67DE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Не предусмотрено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54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E2CAC" w14:paraId="569BB1C8" w14:textId="77777777">
        <w:trPr>
          <w:trHeight w:val="20"/>
          <w:jc w:val="center"/>
        </w:trPr>
        <w:tc>
          <w:tcPr>
            <w:tcW w:w="785" w:type="dxa"/>
            <w:vMerge/>
            <w:tcBorders>
              <w:top w:val="single" w:sz="8" w:space="0" w:color="000000"/>
              <w:left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55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84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56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4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E50E0B" w14:textId="77777777" w:rsidR="00EE2CAC" w:rsidRDefault="002B67DE">
            <w:pPr>
              <w:rPr>
                <w:ins w:id="146" w:author="Ронкин Михаил Владимирович" w:date="2022-07-06T18:02:00Z"/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 задач семантической сегментации и сводящихся к ним задач</w:t>
            </w:r>
          </w:p>
          <w:p w14:paraId="12D52C51" w14:textId="40A57D60" w:rsidR="00583A75" w:rsidRDefault="00583A75" w:rsidP="00583A75">
            <w:pPr>
              <w:rPr>
                <w:ins w:id="147" w:author="Ронкин Михаил Владимирович" w:date="2022-07-06T18:03:00Z"/>
                <w:sz w:val="20"/>
                <w:szCs w:val="20"/>
              </w:rPr>
            </w:pPr>
            <w:ins w:id="148" w:author="Ронкин Михаил Владимирович" w:date="2022-07-06T18:02:00Z">
              <w:r>
                <w:rPr>
                  <w:sz w:val="20"/>
                  <w:szCs w:val="20"/>
                </w:rPr>
                <w:t>- особенности задачи сегментации</w:t>
              </w:r>
            </w:ins>
            <w:ins w:id="149" w:author="Ронкин Михаил Владимирович" w:date="2022-07-06T18:04:00Z">
              <w:r w:rsidR="004B34A0">
                <w:rPr>
                  <w:sz w:val="20"/>
                  <w:szCs w:val="20"/>
                </w:rPr>
                <w:t xml:space="preserve"> как задачи глубокого обучения нейронных сетей</w:t>
              </w:r>
            </w:ins>
            <w:ins w:id="150" w:author="Ронкин Михаил Владимирович" w:date="2022-07-06T18:02:00Z">
              <w:r>
                <w:rPr>
                  <w:sz w:val="20"/>
                  <w:szCs w:val="20"/>
                </w:rPr>
                <w:t>.</w:t>
              </w:r>
            </w:ins>
          </w:p>
          <w:p w14:paraId="685CC5CC" w14:textId="77777777" w:rsidR="00583A75" w:rsidRDefault="00583A75" w:rsidP="00583A75">
            <w:pPr>
              <w:rPr>
                <w:ins w:id="151" w:author="Ронкин Михаил Владимирович" w:date="2022-07-06T18:03:00Z"/>
                <w:sz w:val="20"/>
                <w:szCs w:val="20"/>
              </w:rPr>
            </w:pPr>
            <w:ins w:id="152" w:author="Ронкин Михаил Владимирович" w:date="2022-07-06T18:03:00Z">
              <w:r>
                <w:rPr>
                  <w:sz w:val="20"/>
                  <w:szCs w:val="20"/>
                </w:rPr>
                <w:t xml:space="preserve">- </w:t>
              </w:r>
              <w:r w:rsidR="004B34A0">
                <w:rPr>
                  <w:sz w:val="20"/>
                  <w:szCs w:val="20"/>
                </w:rPr>
                <w:t>первые глубокие архитектуры.</w:t>
              </w:r>
            </w:ins>
          </w:p>
          <w:p w14:paraId="681F2CBA" w14:textId="77777777" w:rsidR="004B34A0" w:rsidRDefault="004B34A0" w:rsidP="00583A75">
            <w:pPr>
              <w:rPr>
                <w:ins w:id="153" w:author="Ронкин Михаил Владимирович" w:date="2022-07-06T18:03:00Z"/>
                <w:sz w:val="20"/>
                <w:szCs w:val="20"/>
              </w:rPr>
            </w:pPr>
            <w:ins w:id="154" w:author="Ронкин Михаил Владимирович" w:date="2022-07-06T18:03:00Z">
              <w:r>
                <w:rPr>
                  <w:sz w:val="20"/>
                  <w:szCs w:val="20"/>
                </w:rPr>
                <w:t xml:space="preserve">- архитектуры типа </w:t>
              </w:r>
              <w:proofErr w:type="spellStart"/>
              <w:r>
                <w:rPr>
                  <w:sz w:val="20"/>
                  <w:szCs w:val="20"/>
                </w:rPr>
                <w:t>энкодер</w:t>
              </w:r>
              <w:proofErr w:type="spellEnd"/>
              <w:r>
                <w:rPr>
                  <w:sz w:val="20"/>
                  <w:szCs w:val="20"/>
                </w:rPr>
                <w:t>-декодер.</w:t>
              </w:r>
            </w:ins>
          </w:p>
          <w:p w14:paraId="00000157" w14:textId="6C9D76F9" w:rsidR="004B34A0" w:rsidRDefault="004B34A0" w:rsidP="00583A75">
            <w:pPr>
              <w:rPr>
                <w:sz w:val="20"/>
                <w:szCs w:val="20"/>
              </w:rPr>
            </w:pPr>
            <w:ins w:id="155" w:author="Ронкин Михаил Владимирович" w:date="2022-07-06T18:03:00Z">
              <w:r>
                <w:rPr>
                  <w:sz w:val="20"/>
                  <w:szCs w:val="20"/>
                </w:rPr>
                <w:t>- архитектуры с расширенной сверткой.</w:t>
              </w:r>
            </w:ins>
          </w:p>
        </w:tc>
        <w:tc>
          <w:tcPr>
            <w:tcW w:w="16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00000158" w14:textId="77777777" w:rsidR="00EE2CAC" w:rsidRDefault="002B67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предусмотрено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59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E2CAC" w14:paraId="2E003A05" w14:textId="77777777">
        <w:trPr>
          <w:trHeight w:val="20"/>
          <w:jc w:val="center"/>
        </w:trPr>
        <w:tc>
          <w:tcPr>
            <w:tcW w:w="785" w:type="dxa"/>
            <w:vMerge/>
            <w:tcBorders>
              <w:top w:val="single" w:sz="8" w:space="0" w:color="000000"/>
              <w:left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5A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84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5B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9DEE80" w14:textId="77777777" w:rsidR="00EE2CAC" w:rsidRDefault="002B67DE">
            <w:pPr>
              <w:rPr>
                <w:ins w:id="156" w:author="Ронкин Михаил Владимирович" w:date="2022-07-06T18:04:00Z"/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 задач поиска и выделения объектов и сводящихся к ним задач.</w:t>
            </w:r>
          </w:p>
          <w:p w14:paraId="56677DE7" w14:textId="77777777" w:rsidR="004B34A0" w:rsidRDefault="004B34A0" w:rsidP="004B34A0">
            <w:pPr>
              <w:rPr>
                <w:ins w:id="157" w:author="Ронкин Михаил Владимирович" w:date="2022-07-06T18:04:00Z"/>
                <w:sz w:val="20"/>
                <w:szCs w:val="20"/>
              </w:rPr>
            </w:pPr>
            <w:ins w:id="158" w:author="Ронкин Михаил Владимирович" w:date="2022-07-06T18:04:00Z">
              <w:r>
                <w:rPr>
                  <w:sz w:val="20"/>
                  <w:szCs w:val="20"/>
                </w:rPr>
                <w:t>- особенности задачи сегментации как задачи глубокого обучения нейронных сетей.</w:t>
              </w:r>
            </w:ins>
          </w:p>
          <w:p w14:paraId="5B55F523" w14:textId="33016671" w:rsidR="004B34A0" w:rsidRDefault="004B34A0" w:rsidP="004B34A0">
            <w:pPr>
              <w:rPr>
                <w:ins w:id="159" w:author="Ронкин Михаил Владимирович" w:date="2022-07-06T18:04:00Z"/>
                <w:sz w:val="20"/>
                <w:szCs w:val="20"/>
              </w:rPr>
            </w:pPr>
            <w:ins w:id="160" w:author="Ронкин Михаил Владимирович" w:date="2022-07-06T18:04:00Z">
              <w:r>
                <w:rPr>
                  <w:sz w:val="20"/>
                  <w:szCs w:val="20"/>
                </w:rPr>
                <w:t>- первые глубокие архитектуры.</w:t>
              </w:r>
            </w:ins>
          </w:p>
          <w:p w14:paraId="57C3CA73" w14:textId="3F8EBB47" w:rsidR="004B34A0" w:rsidRDefault="004B34A0" w:rsidP="004B34A0">
            <w:pPr>
              <w:rPr>
                <w:ins w:id="161" w:author="Ронкин Михаил Владимирович" w:date="2022-07-06T18:04:00Z"/>
                <w:sz w:val="20"/>
                <w:szCs w:val="20"/>
              </w:rPr>
            </w:pPr>
            <w:ins w:id="162" w:author="Ронкин Михаил Владимирович" w:date="2022-07-06T18:04:00Z">
              <w:r>
                <w:rPr>
                  <w:sz w:val="20"/>
                  <w:szCs w:val="20"/>
                </w:rPr>
                <w:t>- многоэтапные архитектуры.</w:t>
              </w:r>
            </w:ins>
          </w:p>
          <w:p w14:paraId="0000015C" w14:textId="59E8CBB7" w:rsidR="004B34A0" w:rsidRDefault="004B34A0" w:rsidP="004B34A0">
            <w:pPr>
              <w:rPr>
                <w:sz w:val="20"/>
                <w:szCs w:val="20"/>
              </w:rPr>
            </w:pPr>
            <w:ins w:id="163" w:author="Ронкин Михаил Владимирович" w:date="2022-07-06T18:04:00Z">
              <w:r>
                <w:rPr>
                  <w:sz w:val="20"/>
                  <w:szCs w:val="20"/>
                </w:rPr>
                <w:t>- одноэтапные и быстрые архитектуры.</w:t>
              </w:r>
            </w:ins>
          </w:p>
        </w:tc>
        <w:tc>
          <w:tcPr>
            <w:tcW w:w="16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0000015D" w14:textId="77777777" w:rsidR="00EE2CAC" w:rsidRDefault="002B67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предусмотрено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5E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E2CAC" w14:paraId="59BEAF07" w14:textId="77777777">
        <w:trPr>
          <w:trHeight w:val="20"/>
          <w:jc w:val="center"/>
        </w:trPr>
        <w:tc>
          <w:tcPr>
            <w:tcW w:w="785" w:type="dxa"/>
            <w:vMerge/>
            <w:tcBorders>
              <w:top w:val="single" w:sz="8" w:space="0" w:color="000000"/>
              <w:left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5F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84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60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609E38" w14:textId="77777777" w:rsidR="00EE2CAC" w:rsidRDefault="002B67DE">
            <w:pPr>
              <w:rPr>
                <w:ins w:id="164" w:author="Ронкин Михаил Владимирович" w:date="2022-07-06T18:04:00Z"/>
                <w:sz w:val="20"/>
                <w:szCs w:val="20"/>
              </w:rPr>
            </w:pPr>
            <w:r>
              <w:rPr>
                <w:sz w:val="20"/>
                <w:szCs w:val="20"/>
              </w:rPr>
              <w:t>Обзор задачи генерирования изображений, кодирования и сводящиеся к ним, другие задачи компьютерного зрения и методы их решения при помощи глубоких нейронных сетей.</w:t>
            </w:r>
          </w:p>
          <w:p w14:paraId="3B6B1FCA" w14:textId="77777777" w:rsidR="004B34A0" w:rsidRDefault="004B34A0">
            <w:pPr>
              <w:rPr>
                <w:ins w:id="165" w:author="Ронкин Михаил Владимирович" w:date="2022-07-06T18:04:00Z"/>
                <w:sz w:val="20"/>
                <w:szCs w:val="20"/>
              </w:rPr>
            </w:pPr>
            <w:ins w:id="166" w:author="Ронкин Михаил Владимирович" w:date="2022-07-06T18:04:00Z">
              <w:r>
                <w:rPr>
                  <w:sz w:val="20"/>
                  <w:szCs w:val="20"/>
                </w:rPr>
                <w:t>- задача генерации изображений.</w:t>
              </w:r>
            </w:ins>
          </w:p>
          <w:p w14:paraId="27EB0556" w14:textId="77777777" w:rsidR="004B34A0" w:rsidRDefault="004B34A0">
            <w:pPr>
              <w:rPr>
                <w:ins w:id="167" w:author="Ронкин Михаил Владимирович" w:date="2022-07-06T18:05:00Z"/>
                <w:sz w:val="20"/>
                <w:szCs w:val="20"/>
              </w:rPr>
            </w:pPr>
            <w:ins w:id="168" w:author="Ронкин Михаил Владимирович" w:date="2022-07-06T18:05:00Z">
              <w:r>
                <w:rPr>
                  <w:sz w:val="20"/>
                  <w:szCs w:val="20"/>
                </w:rPr>
                <w:t>- некоторые не рассмотренные задачи компьютерного зрения.</w:t>
              </w:r>
            </w:ins>
          </w:p>
          <w:p w14:paraId="00000161" w14:textId="07E5ACDF" w:rsidR="004B34A0" w:rsidRDefault="004B34A0">
            <w:pPr>
              <w:rPr>
                <w:sz w:val="18"/>
                <w:szCs w:val="18"/>
              </w:rPr>
            </w:pPr>
            <w:ins w:id="169" w:author="Ронкин Михаил Владимирович" w:date="2022-07-06T18:05:00Z">
              <w:r>
                <w:rPr>
                  <w:sz w:val="20"/>
                  <w:szCs w:val="20"/>
                </w:rPr>
                <w:t>- тренды в компьютерном зрении.</w:t>
              </w:r>
            </w:ins>
          </w:p>
        </w:tc>
        <w:tc>
          <w:tcPr>
            <w:tcW w:w="16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000162" w14:textId="77777777" w:rsidR="00EE2CAC" w:rsidRDefault="002B67DE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Не предусмотрено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63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EE2CAC" w14:paraId="034D77E3" w14:textId="77777777">
        <w:trPr>
          <w:trHeight w:val="20"/>
          <w:jc w:val="center"/>
        </w:trPr>
        <w:tc>
          <w:tcPr>
            <w:tcW w:w="877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64" w14:textId="77777777" w:rsidR="00EE2CAC" w:rsidRDefault="002B67D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68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</w:tr>
    </w:tbl>
    <w:p w14:paraId="00000169" w14:textId="77777777" w:rsidR="00EE2CAC" w:rsidRDefault="00EE2CAC">
      <w:pPr>
        <w:widowControl w:val="0"/>
        <w:jc w:val="center"/>
      </w:pPr>
    </w:p>
    <w:p w14:paraId="0000016A" w14:textId="77777777" w:rsidR="00EE2CAC" w:rsidRDefault="002B67DE">
      <w:pPr>
        <w:widowControl w:val="0"/>
        <w:tabs>
          <w:tab w:val="left" w:pos="698"/>
        </w:tabs>
        <w:spacing w:line="276" w:lineRule="auto"/>
        <w:ind w:firstLine="709"/>
        <w:jc w:val="both"/>
      </w:pPr>
      <w:r>
        <w:t xml:space="preserve">Занятия семинарского типа </w:t>
      </w:r>
    </w:p>
    <w:p w14:paraId="0000016B" w14:textId="77777777" w:rsidR="00EE2CAC" w:rsidRDefault="002B67DE">
      <w:pPr>
        <w:widowControl w:val="0"/>
        <w:tabs>
          <w:tab w:val="left" w:pos="698"/>
        </w:tabs>
        <w:spacing w:line="276" w:lineRule="auto"/>
        <w:ind w:firstLine="709"/>
        <w:jc w:val="both"/>
      </w:pPr>
      <w:r>
        <w:t>Семинары, практические занятия, коллоквиумы и другие формы занятий:</w:t>
      </w:r>
    </w:p>
    <w:p w14:paraId="0000016C" w14:textId="77777777" w:rsidR="00EE2CAC" w:rsidRDefault="002B67DE">
      <w:pPr>
        <w:widowControl w:val="0"/>
        <w:tabs>
          <w:tab w:val="left" w:pos="698"/>
        </w:tabs>
        <w:spacing w:line="276" w:lineRule="auto"/>
        <w:ind w:firstLine="709"/>
        <w:jc w:val="right"/>
      </w:pPr>
      <w:r>
        <w:t>Таблица 6</w:t>
      </w:r>
    </w:p>
    <w:tbl>
      <w:tblPr>
        <w:tblStyle w:val="afffffffffffffffffb"/>
        <w:tblW w:w="9476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743"/>
        <w:gridCol w:w="1615"/>
        <w:gridCol w:w="4022"/>
        <w:gridCol w:w="1251"/>
        <w:gridCol w:w="772"/>
        <w:gridCol w:w="1073"/>
      </w:tblGrid>
      <w:tr w:rsidR="00EE2CAC" w14:paraId="4DFCF8DC" w14:textId="77777777">
        <w:trPr>
          <w:trHeight w:val="417"/>
          <w:jc w:val="center"/>
        </w:trPr>
        <w:tc>
          <w:tcPr>
            <w:tcW w:w="74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6D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 раздела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6E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Наименование раздела дисциплины   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6F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Тема занятия. Краткое содержание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0000170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Применение ЭО и ДОТ</w:t>
            </w:r>
          </w:p>
        </w:tc>
        <w:tc>
          <w:tcPr>
            <w:tcW w:w="77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71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Объем, час.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0000172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т.ч. в форме практической подготовки</w:t>
            </w:r>
          </w:p>
        </w:tc>
      </w:tr>
      <w:tr w:rsidR="00EE2CAC" w14:paraId="7CE3EF01" w14:textId="77777777">
        <w:trPr>
          <w:trHeight w:val="200"/>
          <w:jc w:val="center"/>
        </w:trPr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73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16"/>
                <w:szCs w:val="16"/>
              </w:rPr>
              <w:t>1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74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16"/>
                <w:szCs w:val="16"/>
              </w:rPr>
              <w:t>2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75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16"/>
                <w:szCs w:val="16"/>
              </w:rPr>
              <w:t>3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176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16"/>
                <w:szCs w:val="16"/>
              </w:rPr>
              <w:t>4</w:t>
            </w:r>
          </w:p>
        </w:tc>
        <w:tc>
          <w:tcPr>
            <w:tcW w:w="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77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16"/>
                <w:szCs w:val="16"/>
              </w:rPr>
              <w:t>5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178" w14:textId="77777777" w:rsidR="00EE2CAC" w:rsidRDefault="002B67DE">
            <w:pPr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6</w:t>
            </w:r>
          </w:p>
        </w:tc>
      </w:tr>
      <w:tr w:rsidR="00EE2CAC" w14:paraId="4F54FD76" w14:textId="77777777">
        <w:trPr>
          <w:trHeight w:val="200"/>
          <w:jc w:val="center"/>
        </w:trPr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79" w14:textId="77777777" w:rsidR="00EE2CAC" w:rsidRDefault="00EE2C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7A" w14:textId="77777777" w:rsidR="00EE2CAC" w:rsidRDefault="00EE2CAC">
            <w:pPr>
              <w:rPr>
                <w:sz w:val="20"/>
                <w:szCs w:val="20"/>
              </w:rPr>
            </w:pP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7B" w14:textId="77777777" w:rsidR="00EE2CAC" w:rsidRDefault="00EE2CAC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17C" w14:textId="77777777" w:rsidR="00EE2CAC" w:rsidRDefault="00EE2CAC">
            <w:pPr>
              <w:rPr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7D" w14:textId="77777777" w:rsidR="00EE2CAC" w:rsidRDefault="00EE2C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17E" w14:textId="77777777" w:rsidR="00EE2CAC" w:rsidRDefault="00EE2CAC">
            <w:pPr>
              <w:jc w:val="center"/>
              <w:rPr>
                <w:sz w:val="20"/>
                <w:szCs w:val="20"/>
              </w:rPr>
            </w:pPr>
          </w:p>
        </w:tc>
      </w:tr>
      <w:tr w:rsidR="00EE2CAC" w14:paraId="0A8C7AB4" w14:textId="77777777">
        <w:trPr>
          <w:trHeight w:val="200"/>
          <w:jc w:val="center"/>
        </w:trPr>
        <w:tc>
          <w:tcPr>
            <w:tcW w:w="763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7F" w14:textId="77777777" w:rsidR="00EE2CAC" w:rsidRDefault="00EE2CA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83" w14:textId="77777777" w:rsidR="00EE2CAC" w:rsidRDefault="00EE2C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184" w14:textId="77777777" w:rsidR="00EE2CAC" w:rsidRDefault="00EE2CAC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0000185" w14:textId="77777777" w:rsidR="00EE2CAC" w:rsidRDefault="00EE2CAC">
      <w:pPr>
        <w:keepNext/>
        <w:tabs>
          <w:tab w:val="right" w:pos="9639"/>
        </w:tabs>
        <w:jc w:val="both"/>
      </w:pPr>
    </w:p>
    <w:p w14:paraId="00000186" w14:textId="77777777" w:rsidR="00EE2CAC" w:rsidRDefault="002B67DE">
      <w:pPr>
        <w:ind w:firstLine="708"/>
      </w:pPr>
      <w:r>
        <w:t>Лабораторные занятия:</w:t>
      </w:r>
    </w:p>
    <w:p w14:paraId="00000187" w14:textId="77777777" w:rsidR="00EE2CAC" w:rsidRDefault="002B67DE">
      <w:pPr>
        <w:widowControl w:val="0"/>
        <w:tabs>
          <w:tab w:val="left" w:pos="698"/>
        </w:tabs>
        <w:spacing w:line="276" w:lineRule="auto"/>
        <w:ind w:firstLine="709"/>
        <w:jc w:val="right"/>
      </w:pPr>
      <w:r>
        <w:t>Таблица 7</w:t>
      </w:r>
    </w:p>
    <w:tbl>
      <w:tblPr>
        <w:tblStyle w:val="afffffffffffffffffc"/>
        <w:tblW w:w="9476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743"/>
        <w:gridCol w:w="1799"/>
        <w:gridCol w:w="3402"/>
        <w:gridCol w:w="1687"/>
        <w:gridCol w:w="772"/>
        <w:gridCol w:w="1073"/>
      </w:tblGrid>
      <w:tr w:rsidR="00EE2CAC" w14:paraId="4A4BEEE8" w14:textId="77777777">
        <w:trPr>
          <w:trHeight w:val="417"/>
          <w:jc w:val="center"/>
        </w:trPr>
        <w:tc>
          <w:tcPr>
            <w:tcW w:w="74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88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 раздела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89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Наименование раздела дисциплины   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8A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Тема занятия. Наименование лабораторной работы (лабораторного практикума)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000018B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Применение ЭО и ДОТ</w:t>
            </w:r>
          </w:p>
        </w:tc>
        <w:tc>
          <w:tcPr>
            <w:tcW w:w="77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8C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Объем, час.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000018D" w14:textId="77777777" w:rsidR="00EE2CAC" w:rsidRDefault="002B67DE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В т.ч. в форме практической подготовки</w:t>
            </w:r>
          </w:p>
        </w:tc>
      </w:tr>
      <w:tr w:rsidR="00EE2CAC" w14:paraId="5E1917DD" w14:textId="77777777">
        <w:trPr>
          <w:trHeight w:val="200"/>
          <w:jc w:val="center"/>
        </w:trPr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8E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16"/>
                <w:szCs w:val="16"/>
              </w:rPr>
              <w:t>1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8F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16"/>
                <w:szCs w:val="16"/>
              </w:rPr>
              <w:t>2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90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16"/>
                <w:szCs w:val="16"/>
              </w:rPr>
              <w:t>3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191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16"/>
                <w:szCs w:val="16"/>
              </w:rPr>
              <w:t>4</w:t>
            </w:r>
          </w:p>
        </w:tc>
        <w:tc>
          <w:tcPr>
            <w:tcW w:w="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92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16"/>
                <w:szCs w:val="16"/>
              </w:rPr>
              <w:t>5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193" w14:textId="77777777" w:rsidR="00EE2CAC" w:rsidRDefault="002B67DE">
            <w:pPr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6</w:t>
            </w:r>
          </w:p>
        </w:tc>
      </w:tr>
      <w:tr w:rsidR="00EE2CAC" w14:paraId="03B57479" w14:textId="77777777">
        <w:trPr>
          <w:trHeight w:val="1150"/>
          <w:jc w:val="center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94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95" w14:textId="77777777" w:rsidR="00EE2CAC" w:rsidRDefault="002B67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Введение в системы компьютерного зрения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96" w14:textId="77777777" w:rsidR="00EE2CAC" w:rsidRDefault="002B67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Лабораторная работа “Инструменты работы </w:t>
            </w:r>
            <w:proofErr w:type="gramStart"/>
            <w:r>
              <w:rPr>
                <w:sz w:val="20"/>
                <w:szCs w:val="20"/>
              </w:rPr>
              <w:t>с нейронным сетями</w:t>
            </w:r>
            <w:proofErr w:type="gramEnd"/>
            <w:r>
              <w:rPr>
                <w:sz w:val="20"/>
                <w:szCs w:val="20"/>
              </w:rPr>
              <w:t xml:space="preserve">“. Изучаются инструменты работы с изображениями в языке программирования </w:t>
            </w:r>
            <w:proofErr w:type="spellStart"/>
            <w:r>
              <w:rPr>
                <w:sz w:val="20"/>
                <w:szCs w:val="20"/>
              </w:rPr>
              <w:t>Python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00000197" w14:textId="77777777" w:rsidR="00EE2CAC" w:rsidRDefault="002B67DE">
            <w:pPr>
              <w:rPr>
                <w:sz w:val="20"/>
                <w:szCs w:val="20"/>
              </w:rPr>
            </w:pPr>
            <w:hyperlink r:id="rId11">
              <w:r>
                <w:rPr>
                  <w:color w:val="1155CC"/>
                  <w:sz w:val="20"/>
                  <w:szCs w:val="20"/>
                  <w:u w:val="single"/>
                </w:rPr>
                <w:t>https://colab.research.google.com/</w:t>
              </w:r>
            </w:hyperlink>
          </w:p>
        </w:tc>
        <w:tc>
          <w:tcPr>
            <w:tcW w:w="77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98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0000199" w14:textId="77777777" w:rsidR="00EE2CAC" w:rsidRDefault="00EE2CAC">
            <w:pPr>
              <w:jc w:val="center"/>
              <w:rPr>
                <w:sz w:val="20"/>
                <w:szCs w:val="20"/>
              </w:rPr>
            </w:pPr>
          </w:p>
        </w:tc>
      </w:tr>
      <w:tr w:rsidR="00EE2CAC" w14:paraId="6341EABF" w14:textId="77777777">
        <w:trPr>
          <w:trHeight w:val="200"/>
          <w:jc w:val="center"/>
        </w:trPr>
        <w:tc>
          <w:tcPr>
            <w:tcW w:w="7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9A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9B" w14:textId="77777777" w:rsidR="00EE2CAC" w:rsidRDefault="002B67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Методы глубокого обучения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9C" w14:textId="77777777" w:rsidR="00EE2CAC" w:rsidRDefault="002B67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Лабораторная работа “</w:t>
            </w:r>
            <w:proofErr w:type="spellStart"/>
            <w:r>
              <w:rPr>
                <w:sz w:val="20"/>
                <w:szCs w:val="20"/>
              </w:rPr>
              <w:t>PyTorch</w:t>
            </w:r>
            <w:proofErr w:type="spellEnd"/>
            <w:r>
              <w:rPr>
                <w:sz w:val="20"/>
                <w:szCs w:val="20"/>
              </w:rPr>
              <w:t xml:space="preserve">“. Изучаются инструмент обучения глубоких нейронных сетей </w:t>
            </w:r>
            <w:proofErr w:type="spellStart"/>
            <w:r>
              <w:rPr>
                <w:sz w:val="20"/>
                <w:szCs w:val="20"/>
              </w:rPr>
              <w:t>PyTorch</w:t>
            </w:r>
            <w:proofErr w:type="spellEnd"/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000019D" w14:textId="77777777" w:rsidR="00EE2CAC" w:rsidRDefault="002B67DE">
            <w:pPr>
              <w:rPr>
                <w:sz w:val="20"/>
                <w:szCs w:val="20"/>
              </w:rPr>
            </w:pPr>
            <w:hyperlink r:id="rId12">
              <w:r>
                <w:rPr>
                  <w:color w:val="1155CC"/>
                  <w:sz w:val="20"/>
                  <w:szCs w:val="20"/>
                  <w:u w:val="single"/>
                </w:rPr>
                <w:t>https://colab.research.google.com/</w:t>
              </w:r>
            </w:hyperlink>
          </w:p>
        </w:tc>
        <w:tc>
          <w:tcPr>
            <w:tcW w:w="77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9E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00019F" w14:textId="77777777" w:rsidR="00EE2CAC" w:rsidRDefault="00EE2CAC">
            <w:pPr>
              <w:jc w:val="center"/>
              <w:rPr>
                <w:sz w:val="20"/>
                <w:szCs w:val="20"/>
              </w:rPr>
            </w:pPr>
          </w:p>
        </w:tc>
      </w:tr>
      <w:tr w:rsidR="00EE2CAC" w14:paraId="72D78257" w14:textId="77777777">
        <w:trPr>
          <w:trHeight w:val="200"/>
          <w:jc w:val="center"/>
        </w:trPr>
        <w:tc>
          <w:tcPr>
            <w:tcW w:w="74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A0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A1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A2" w14:textId="77777777" w:rsidR="00EE2CAC" w:rsidRDefault="002B67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Лабораторная работа “Исследование сверточных слоев и методов работы с ними”. Изучаются реализации простой </w:t>
            </w:r>
            <w:proofErr w:type="spellStart"/>
            <w:r>
              <w:rPr>
                <w:sz w:val="20"/>
                <w:szCs w:val="20"/>
              </w:rPr>
              <w:t>сверточной</w:t>
            </w:r>
            <w:proofErr w:type="spellEnd"/>
            <w:r>
              <w:rPr>
                <w:sz w:val="20"/>
                <w:szCs w:val="20"/>
              </w:rPr>
              <w:t xml:space="preserve"> нейронной сети, результаты обучения, а также некоторые подходы к улучшению ее работы.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1A3" w14:textId="77777777" w:rsidR="00EE2CAC" w:rsidRDefault="002B67DE">
            <w:pPr>
              <w:rPr>
                <w:sz w:val="20"/>
                <w:szCs w:val="20"/>
              </w:rPr>
            </w:pPr>
            <w:hyperlink r:id="rId13">
              <w:r>
                <w:rPr>
                  <w:color w:val="1155CC"/>
                  <w:sz w:val="20"/>
                  <w:szCs w:val="20"/>
                  <w:u w:val="single"/>
                </w:rPr>
                <w:t>https://colab.research.google.com/</w:t>
              </w:r>
            </w:hyperlink>
          </w:p>
        </w:tc>
        <w:tc>
          <w:tcPr>
            <w:tcW w:w="77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A4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1A5" w14:textId="77777777" w:rsidR="00EE2CAC" w:rsidRDefault="00EE2CAC">
            <w:pPr>
              <w:jc w:val="center"/>
              <w:rPr>
                <w:sz w:val="20"/>
                <w:szCs w:val="20"/>
              </w:rPr>
            </w:pPr>
          </w:p>
        </w:tc>
      </w:tr>
      <w:tr w:rsidR="00EE2CAC" w14:paraId="50B04575" w14:textId="77777777">
        <w:trPr>
          <w:trHeight w:val="200"/>
          <w:jc w:val="center"/>
        </w:trPr>
        <w:tc>
          <w:tcPr>
            <w:tcW w:w="7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A6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A7" w14:textId="77777777" w:rsidR="00EE2CAC" w:rsidRDefault="002B67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Использование методов глубокого обучения в нейронных сетях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A8" w14:textId="77777777" w:rsidR="00EE2CAC" w:rsidRDefault="002B67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Лабораторная работа “Подробное исследование работы нейронной сети.” Изучается реализация </w:t>
            </w:r>
            <w:proofErr w:type="spellStart"/>
            <w:r>
              <w:rPr>
                <w:sz w:val="20"/>
                <w:szCs w:val="20"/>
              </w:rPr>
              <w:t>сверточной</w:t>
            </w:r>
            <w:proofErr w:type="spellEnd"/>
            <w:r>
              <w:rPr>
                <w:sz w:val="20"/>
                <w:szCs w:val="20"/>
              </w:rPr>
              <w:t xml:space="preserve"> нейронной сети, методы ее обучения и особенности работы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00001A9" w14:textId="77777777" w:rsidR="00EE2CAC" w:rsidRDefault="002B67DE">
            <w:pPr>
              <w:rPr>
                <w:sz w:val="20"/>
                <w:szCs w:val="20"/>
              </w:rPr>
            </w:pPr>
            <w:hyperlink r:id="rId14">
              <w:r>
                <w:rPr>
                  <w:color w:val="1155CC"/>
                  <w:sz w:val="20"/>
                  <w:szCs w:val="20"/>
                  <w:u w:val="single"/>
                </w:rPr>
                <w:t>https://colab.research.google.com/</w:t>
              </w:r>
            </w:hyperlink>
          </w:p>
        </w:tc>
        <w:tc>
          <w:tcPr>
            <w:tcW w:w="77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AA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1AB" w14:textId="77777777" w:rsidR="00EE2CAC" w:rsidRDefault="00EE2CAC">
            <w:pPr>
              <w:jc w:val="center"/>
              <w:rPr>
                <w:sz w:val="20"/>
                <w:szCs w:val="20"/>
              </w:rPr>
            </w:pPr>
          </w:p>
        </w:tc>
      </w:tr>
      <w:tr w:rsidR="00EE2CAC" w14:paraId="15656B1B" w14:textId="77777777">
        <w:trPr>
          <w:trHeight w:val="200"/>
          <w:jc w:val="center"/>
        </w:trPr>
        <w:tc>
          <w:tcPr>
            <w:tcW w:w="74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AC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9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AD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AE" w14:textId="77777777" w:rsidR="00EE2CAC" w:rsidRDefault="002B67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Лабораторная работа “Исследование особенностей переноса обучения в задачах компьютерного зрения”. Изучаются особенности современных архитектур нейронных сетей в задачах классификации изображений.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1AF" w14:textId="77777777" w:rsidR="00EE2CAC" w:rsidRDefault="002B67DE">
            <w:pPr>
              <w:rPr>
                <w:color w:val="000000"/>
                <w:sz w:val="20"/>
                <w:szCs w:val="20"/>
              </w:rPr>
            </w:pPr>
            <w:hyperlink r:id="rId15">
              <w:r>
                <w:rPr>
                  <w:color w:val="1155CC"/>
                  <w:sz w:val="20"/>
                  <w:szCs w:val="20"/>
                  <w:u w:val="single"/>
                </w:rPr>
                <w:t>https://colab.research.google.com/</w:t>
              </w:r>
            </w:hyperlink>
          </w:p>
        </w:tc>
        <w:tc>
          <w:tcPr>
            <w:tcW w:w="77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B0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1B1" w14:textId="77777777" w:rsidR="00EE2CAC" w:rsidRDefault="00EE2CAC">
            <w:pPr>
              <w:jc w:val="center"/>
              <w:rPr>
                <w:sz w:val="20"/>
                <w:szCs w:val="20"/>
              </w:rPr>
            </w:pPr>
          </w:p>
        </w:tc>
      </w:tr>
      <w:tr w:rsidR="00EE2CAC" w14:paraId="6ECA96DD" w14:textId="77777777">
        <w:trPr>
          <w:trHeight w:val="200"/>
          <w:jc w:val="center"/>
        </w:trPr>
        <w:tc>
          <w:tcPr>
            <w:tcW w:w="74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B2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9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B3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B4" w14:textId="77777777" w:rsidR="00EE2CAC" w:rsidRDefault="002B67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Лабораторная работа “Исследование особенностей задач семантической сегментации”. Изучается реализация нейронной сети семантической сегментации, принципы работы с ней и ее обучение.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00001B5" w14:textId="77777777" w:rsidR="00EE2CAC" w:rsidRDefault="002B67DE">
            <w:pPr>
              <w:rPr>
                <w:color w:val="000000"/>
                <w:sz w:val="20"/>
                <w:szCs w:val="20"/>
              </w:rPr>
            </w:pPr>
            <w:hyperlink r:id="rId16">
              <w:r>
                <w:rPr>
                  <w:color w:val="1155CC"/>
                  <w:sz w:val="20"/>
                  <w:szCs w:val="20"/>
                  <w:u w:val="single"/>
                </w:rPr>
                <w:t>https://colab.research.google.com/</w:t>
              </w:r>
            </w:hyperlink>
          </w:p>
        </w:tc>
        <w:tc>
          <w:tcPr>
            <w:tcW w:w="77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B6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1B7" w14:textId="77777777" w:rsidR="00EE2CAC" w:rsidRDefault="00EE2CAC">
            <w:pPr>
              <w:jc w:val="center"/>
              <w:rPr>
                <w:sz w:val="20"/>
                <w:szCs w:val="20"/>
              </w:rPr>
            </w:pPr>
          </w:p>
        </w:tc>
      </w:tr>
      <w:tr w:rsidR="00EE2CAC" w14:paraId="6D0A94FE" w14:textId="77777777">
        <w:trPr>
          <w:trHeight w:val="200"/>
          <w:jc w:val="center"/>
        </w:trPr>
        <w:tc>
          <w:tcPr>
            <w:tcW w:w="74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B8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9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B9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BA" w14:textId="77777777" w:rsidR="00EE2CAC" w:rsidRDefault="002B67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Лабораторная работа “Исследование особенностей задач поиска, локализации и выделения объектов – многошаговые подходы”. Изучается возможности работы с нейронными сетями обнаружения объектов типа </w:t>
            </w:r>
            <w:proofErr w:type="spellStart"/>
            <w:r>
              <w:rPr>
                <w:sz w:val="20"/>
                <w:szCs w:val="20"/>
              </w:rPr>
              <w:t>region-proposal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00001BB" w14:textId="77777777" w:rsidR="00EE2CAC" w:rsidRDefault="002B67DE">
            <w:pPr>
              <w:rPr>
                <w:color w:val="000000"/>
                <w:sz w:val="20"/>
                <w:szCs w:val="20"/>
              </w:rPr>
            </w:pPr>
            <w:hyperlink r:id="rId17">
              <w:r>
                <w:rPr>
                  <w:color w:val="1155CC"/>
                  <w:sz w:val="20"/>
                  <w:szCs w:val="20"/>
                  <w:u w:val="single"/>
                </w:rPr>
                <w:t>https://colab.research.google.com/</w:t>
              </w:r>
            </w:hyperlink>
          </w:p>
        </w:tc>
        <w:tc>
          <w:tcPr>
            <w:tcW w:w="77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BC" w14:textId="77777777" w:rsidR="00EE2CAC" w:rsidRDefault="002B67D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1BD" w14:textId="77777777" w:rsidR="00EE2CAC" w:rsidRDefault="00EE2CAC">
            <w:pPr>
              <w:jc w:val="center"/>
              <w:rPr>
                <w:sz w:val="20"/>
                <w:szCs w:val="20"/>
              </w:rPr>
            </w:pPr>
          </w:p>
        </w:tc>
      </w:tr>
      <w:tr w:rsidR="00EE2CAC" w14:paraId="4A02C617" w14:textId="77777777">
        <w:trPr>
          <w:trHeight w:val="200"/>
          <w:jc w:val="center"/>
        </w:trPr>
        <w:tc>
          <w:tcPr>
            <w:tcW w:w="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BE" w14:textId="77777777" w:rsidR="00EE2CAC" w:rsidRDefault="00EE2CA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BF" w14:textId="77777777" w:rsidR="00EE2CAC" w:rsidRDefault="00EE2CAC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C0" w14:textId="77777777" w:rsidR="00EE2CAC" w:rsidRDefault="002B67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Лабораторная работа “Исследование особенностей задач поиска, локализации и выделения объектов – быстрые подходы”. Изучается возможности работы с нейронными сетями обнаружения объектов – быстрые подходы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00001C1" w14:textId="77777777" w:rsidR="00EE2CAC" w:rsidRDefault="002B67DE">
            <w:pPr>
              <w:rPr>
                <w:color w:val="000000"/>
                <w:sz w:val="20"/>
                <w:szCs w:val="20"/>
              </w:rPr>
            </w:pPr>
            <w:hyperlink r:id="rId18">
              <w:r>
                <w:rPr>
                  <w:color w:val="1155CC"/>
                  <w:sz w:val="20"/>
                  <w:szCs w:val="20"/>
                  <w:u w:val="single"/>
                </w:rPr>
                <w:t>https://colab.research.google.com/</w:t>
              </w:r>
            </w:hyperlink>
          </w:p>
        </w:tc>
        <w:tc>
          <w:tcPr>
            <w:tcW w:w="7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C2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1C3" w14:textId="77777777" w:rsidR="00EE2CAC" w:rsidRDefault="00EE2CAC">
            <w:pPr>
              <w:jc w:val="center"/>
              <w:rPr>
                <w:sz w:val="20"/>
                <w:szCs w:val="20"/>
              </w:rPr>
            </w:pPr>
          </w:p>
        </w:tc>
      </w:tr>
      <w:tr w:rsidR="00EE2CAC" w14:paraId="677636E5" w14:textId="77777777">
        <w:trPr>
          <w:trHeight w:val="200"/>
          <w:jc w:val="center"/>
        </w:trPr>
        <w:tc>
          <w:tcPr>
            <w:tcW w:w="763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C4" w14:textId="77777777" w:rsidR="00EE2CAC" w:rsidRDefault="002B67D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</w:p>
        </w:tc>
        <w:tc>
          <w:tcPr>
            <w:tcW w:w="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C8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1C9" w14:textId="77777777" w:rsidR="00EE2CAC" w:rsidRDefault="00EE2CAC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00001CA" w14:textId="77777777" w:rsidR="00EE2CAC" w:rsidRDefault="00EE2CAC">
      <w:pPr>
        <w:keepNext/>
        <w:tabs>
          <w:tab w:val="right" w:pos="9639"/>
        </w:tabs>
        <w:ind w:firstLine="709"/>
        <w:jc w:val="both"/>
      </w:pPr>
    </w:p>
    <w:p w14:paraId="000001CB" w14:textId="77777777" w:rsidR="00EE2CAC" w:rsidRDefault="002B67DE">
      <w:pPr>
        <w:keepNext/>
        <w:tabs>
          <w:tab w:val="right" w:pos="9639"/>
        </w:tabs>
        <w:ind w:firstLine="709"/>
        <w:jc w:val="both"/>
      </w:pPr>
      <w:r>
        <w:t>Самостоятельная работа обучающегося (СРС):</w:t>
      </w:r>
    </w:p>
    <w:p w14:paraId="000001CC" w14:textId="77777777" w:rsidR="00EE2CAC" w:rsidRDefault="002B67DE">
      <w:pPr>
        <w:widowControl w:val="0"/>
        <w:tabs>
          <w:tab w:val="left" w:pos="698"/>
        </w:tabs>
        <w:spacing w:line="276" w:lineRule="auto"/>
        <w:ind w:firstLine="709"/>
        <w:jc w:val="right"/>
      </w:pPr>
      <w:r>
        <w:t>Таблица 8</w:t>
      </w:r>
    </w:p>
    <w:tbl>
      <w:tblPr>
        <w:tblStyle w:val="afffffffffffffffffd"/>
        <w:tblW w:w="9476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785"/>
        <w:gridCol w:w="1844"/>
        <w:gridCol w:w="4484"/>
        <w:gridCol w:w="1666"/>
        <w:gridCol w:w="697"/>
      </w:tblGrid>
      <w:tr w:rsidR="00EE2CAC" w14:paraId="3D24E787" w14:textId="77777777">
        <w:trPr>
          <w:trHeight w:val="417"/>
          <w:jc w:val="center"/>
        </w:trPr>
        <w:tc>
          <w:tcPr>
            <w:tcW w:w="7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CD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 раздела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CE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Наименование раздела дисциплины   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CF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Тема занятия. Вид СРС</w:t>
            </w:r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00001D0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Применение ЭО и ДОТ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D1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Объем, час.</w:t>
            </w:r>
          </w:p>
        </w:tc>
      </w:tr>
      <w:tr w:rsidR="00EE2CAC" w14:paraId="4BD2F4F1" w14:textId="77777777">
        <w:trPr>
          <w:trHeight w:val="200"/>
          <w:jc w:val="center"/>
        </w:trPr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D2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16"/>
                <w:szCs w:val="16"/>
              </w:rPr>
              <w:t>1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D3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16"/>
                <w:szCs w:val="16"/>
              </w:rPr>
              <w:t>2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D4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16"/>
                <w:szCs w:val="16"/>
              </w:rPr>
              <w:t>3</w:t>
            </w:r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1D5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16"/>
                <w:szCs w:val="16"/>
              </w:rPr>
              <w:t>4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D6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16"/>
                <w:szCs w:val="16"/>
              </w:rPr>
              <w:t>5</w:t>
            </w:r>
          </w:p>
        </w:tc>
      </w:tr>
      <w:tr w:rsidR="00EE2CAC" w14:paraId="770BA5A7" w14:textId="77777777">
        <w:trPr>
          <w:trHeight w:val="200"/>
          <w:jc w:val="center"/>
        </w:trPr>
        <w:tc>
          <w:tcPr>
            <w:tcW w:w="7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D7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8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D8" w14:textId="77777777" w:rsidR="00EE2CAC" w:rsidRDefault="002B67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Введение в системы компьютерного зрения</w:t>
            </w:r>
          </w:p>
          <w:p w14:paraId="000001D9" w14:textId="77777777" w:rsidR="00EE2CAC" w:rsidRDefault="00EE2CAC">
            <w:pPr>
              <w:rPr>
                <w:sz w:val="20"/>
                <w:szCs w:val="20"/>
              </w:rPr>
            </w:pPr>
          </w:p>
        </w:tc>
        <w:tc>
          <w:tcPr>
            <w:tcW w:w="4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DA" w14:textId="77777777" w:rsidR="00EE2CAC" w:rsidRDefault="002B67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Инструменты подготовки данных в языке программирования </w:t>
            </w:r>
            <w:proofErr w:type="spellStart"/>
            <w:r>
              <w:rPr>
                <w:sz w:val="20"/>
                <w:szCs w:val="20"/>
              </w:rPr>
              <w:t>Python</w:t>
            </w:r>
            <w:proofErr w:type="spellEnd"/>
            <w:r>
              <w:rPr>
                <w:sz w:val="20"/>
                <w:szCs w:val="20"/>
              </w:rPr>
              <w:t>. Изучение теоретического курса</w:t>
            </w:r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0001DB" w14:textId="77777777" w:rsidR="00EE2CAC" w:rsidRDefault="002B67DE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предусмотрено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DC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E2CAC" w14:paraId="14DEEB49" w14:textId="77777777">
        <w:trPr>
          <w:trHeight w:val="200"/>
          <w:jc w:val="center"/>
        </w:trPr>
        <w:tc>
          <w:tcPr>
            <w:tcW w:w="78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DD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84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DE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DF" w14:textId="77777777" w:rsidR="00EE2CAC" w:rsidRDefault="002B67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Обзор систем компьютерного зрения. Подготовка к коллоквиуму</w:t>
            </w:r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0001E0" w14:textId="77777777" w:rsidR="00EE2CAC" w:rsidRDefault="002B67DE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предусмотрено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E1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EE2CAC" w14:paraId="46F50D7C" w14:textId="77777777">
        <w:trPr>
          <w:trHeight w:val="200"/>
          <w:jc w:val="center"/>
        </w:trPr>
        <w:tc>
          <w:tcPr>
            <w:tcW w:w="7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E2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8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E3" w14:textId="77777777" w:rsidR="00EE2CAC" w:rsidRDefault="002B67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Методы глубокого обучения</w:t>
            </w:r>
          </w:p>
        </w:tc>
        <w:tc>
          <w:tcPr>
            <w:tcW w:w="4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E4" w14:textId="77777777" w:rsidR="00EE2CAC" w:rsidRDefault="002B67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Задачи классификации изображений. Обзор и примеры.</w:t>
            </w:r>
            <w:r>
              <w:t xml:space="preserve"> </w:t>
            </w:r>
            <w:r>
              <w:rPr>
                <w:sz w:val="20"/>
                <w:szCs w:val="20"/>
              </w:rPr>
              <w:t>Изучение теоретического курса</w:t>
            </w:r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0001E5" w14:textId="77777777" w:rsidR="00EE2CAC" w:rsidRDefault="002B67DE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предусмотрено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E6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EE2CAC" w14:paraId="42133034" w14:textId="77777777">
        <w:trPr>
          <w:trHeight w:val="200"/>
          <w:jc w:val="center"/>
        </w:trPr>
        <w:tc>
          <w:tcPr>
            <w:tcW w:w="78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E7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84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E8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E9" w14:textId="77777777" w:rsidR="00EE2CAC" w:rsidRDefault="002B67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Обучение нейронных сетей. Выполнение домашней работы.</w:t>
            </w:r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0001EA" w14:textId="77777777" w:rsidR="00EE2CAC" w:rsidRDefault="002B67DE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предусмотрено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EB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EE2CAC" w14:paraId="752D12C7" w14:textId="77777777">
        <w:trPr>
          <w:trHeight w:val="200"/>
          <w:jc w:val="center"/>
        </w:trPr>
        <w:tc>
          <w:tcPr>
            <w:tcW w:w="7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EC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8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ED" w14:textId="77777777" w:rsidR="00EE2CAC" w:rsidRDefault="002B67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Использование методов глубокого обучения в нейронных сетях</w:t>
            </w:r>
          </w:p>
        </w:tc>
        <w:tc>
          <w:tcPr>
            <w:tcW w:w="4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EE" w14:textId="77777777" w:rsidR="00EE2CAC" w:rsidRDefault="002B67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Задачи поиска, локализации и выделения объектов.  Изучение теоретического курса</w:t>
            </w:r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0001EF" w14:textId="77777777" w:rsidR="00EE2CAC" w:rsidRDefault="002B67DE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предусмотрено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F0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 w:rsidR="00EE2CAC" w14:paraId="5D365EF7" w14:textId="77777777">
        <w:trPr>
          <w:trHeight w:val="200"/>
          <w:jc w:val="center"/>
        </w:trPr>
        <w:tc>
          <w:tcPr>
            <w:tcW w:w="785" w:type="dxa"/>
            <w:vMerge/>
            <w:tcBorders>
              <w:top w:val="single" w:sz="8" w:space="0" w:color="000000"/>
              <w:left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F1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84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F2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F3" w14:textId="77777777" w:rsidR="00EE2CAC" w:rsidRDefault="002B67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Методы глубокого обучения в нейронных сетях. Выполнение домашней работы</w:t>
            </w:r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1F4" w14:textId="77777777" w:rsidR="00EE2CAC" w:rsidRDefault="002B67D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предусмотрено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F5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EE2CAC" w14:paraId="09E6218B" w14:textId="77777777">
        <w:trPr>
          <w:trHeight w:val="200"/>
          <w:jc w:val="center"/>
        </w:trPr>
        <w:tc>
          <w:tcPr>
            <w:tcW w:w="785" w:type="dxa"/>
            <w:vMerge/>
            <w:tcBorders>
              <w:top w:val="single" w:sz="8" w:space="0" w:color="000000"/>
              <w:left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F6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84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F7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F8" w14:textId="77777777" w:rsidR="00EE2CAC" w:rsidRDefault="002B67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Подбор данных для лабораторных работ.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Выполнение домашней работы </w:t>
            </w:r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1F9" w14:textId="77777777" w:rsidR="00EE2CAC" w:rsidRDefault="002B67D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предусмотрено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FA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EE2CAC" w14:paraId="5CA195FB" w14:textId="77777777">
        <w:trPr>
          <w:trHeight w:val="200"/>
          <w:jc w:val="center"/>
        </w:trPr>
        <w:tc>
          <w:tcPr>
            <w:tcW w:w="7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FB" w14:textId="77777777" w:rsidR="00EE2CAC" w:rsidRDefault="002B67D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1-3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FC" w14:textId="77777777" w:rsidR="00EE2CAC" w:rsidRDefault="002B67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Подготовка к промежуточной аттестации</w:t>
            </w:r>
          </w:p>
        </w:tc>
        <w:tc>
          <w:tcPr>
            <w:tcW w:w="4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FD" w14:textId="77777777" w:rsidR="00EE2CAC" w:rsidRDefault="002B67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Подготовка к зачету</w:t>
            </w:r>
          </w:p>
        </w:tc>
        <w:tc>
          <w:tcPr>
            <w:tcW w:w="16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0001FE" w14:textId="77777777" w:rsidR="00EE2CAC" w:rsidRDefault="00EE2CA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1FF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</w:tr>
      <w:tr w:rsidR="00EE2CAC" w14:paraId="3E0398C6" w14:textId="77777777">
        <w:trPr>
          <w:trHeight w:val="200"/>
          <w:jc w:val="center"/>
        </w:trPr>
        <w:tc>
          <w:tcPr>
            <w:tcW w:w="877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200" w14:textId="77777777" w:rsidR="00EE2CAC" w:rsidRDefault="002B67D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204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</w:tr>
    </w:tbl>
    <w:p w14:paraId="00000205" w14:textId="77777777" w:rsidR="00EE2CAC" w:rsidRDefault="00EE2CAC">
      <w:pPr>
        <w:widowControl w:val="0"/>
        <w:tabs>
          <w:tab w:val="left" w:pos="567"/>
        </w:tabs>
        <w:ind w:firstLine="709"/>
        <w:jc w:val="both"/>
        <w:rPr>
          <w:i/>
          <w:color w:val="0070C0"/>
        </w:rPr>
      </w:pPr>
    </w:p>
    <w:p w14:paraId="00000206" w14:textId="77777777" w:rsidR="00EE2CAC" w:rsidRDefault="00EE2CAC">
      <w:pPr>
        <w:rPr>
          <w:b/>
        </w:rPr>
      </w:pPr>
    </w:p>
    <w:p w14:paraId="00000207" w14:textId="77777777" w:rsidR="00EE2CAC" w:rsidRDefault="002B67DE">
      <w:pPr>
        <w:keepNext/>
        <w:tabs>
          <w:tab w:val="right" w:pos="9639"/>
        </w:tabs>
        <w:ind w:firstLine="709"/>
        <w:jc w:val="both"/>
      </w:pPr>
      <w:r>
        <w:rPr>
          <w:b/>
        </w:rPr>
        <w:tab/>
      </w:r>
      <w:r>
        <w:t>Содержание разделов (тем) дисциплины, направленное на изучение цифровых технологий, востребованных в профессиональной деятельности выпускника:</w:t>
      </w:r>
    </w:p>
    <w:p w14:paraId="00000208" w14:textId="77777777" w:rsidR="00EE2CAC" w:rsidRDefault="002B67DE">
      <w:pPr>
        <w:keepNext/>
        <w:tabs>
          <w:tab w:val="right" w:pos="9639"/>
        </w:tabs>
        <w:ind w:firstLine="709"/>
        <w:jc w:val="right"/>
      </w:pPr>
      <w:r>
        <w:t>Таблица 9</w:t>
      </w:r>
    </w:p>
    <w:tbl>
      <w:tblPr>
        <w:tblStyle w:val="afffffffffffffffffe"/>
        <w:tblW w:w="9476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15"/>
        <w:gridCol w:w="1319"/>
        <w:gridCol w:w="2157"/>
        <w:gridCol w:w="2058"/>
        <w:gridCol w:w="1065"/>
        <w:gridCol w:w="1189"/>
        <w:gridCol w:w="1173"/>
      </w:tblGrid>
      <w:tr w:rsidR="00EE2CAC" w14:paraId="09763F4A" w14:textId="77777777">
        <w:trPr>
          <w:trHeight w:val="420"/>
          <w:jc w:val="center"/>
        </w:trPr>
        <w:tc>
          <w:tcPr>
            <w:tcW w:w="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209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13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0A" w14:textId="77777777" w:rsidR="00EE2CAC" w:rsidRDefault="002B67D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 сквозной цифровой технологии</w:t>
            </w:r>
          </w:p>
        </w:tc>
        <w:tc>
          <w:tcPr>
            <w:tcW w:w="21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20B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 раздела (темы) дисциплины</w:t>
            </w:r>
          </w:p>
        </w:tc>
        <w:tc>
          <w:tcPr>
            <w:tcW w:w="20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20C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Дидактические единицы, направленные на изучение цифровых технологий</w:t>
            </w:r>
          </w:p>
        </w:tc>
        <w:tc>
          <w:tcPr>
            <w:tcW w:w="10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20D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ИДК</w:t>
            </w:r>
          </w:p>
        </w:tc>
        <w:tc>
          <w:tcPr>
            <w:tcW w:w="2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0E" w14:textId="77777777" w:rsidR="00EE2CAC" w:rsidRDefault="002B67D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Оценочные средства, применяемые для текущего контроля успеваемости и </w:t>
            </w:r>
            <w:sdt>
              <w:sdtPr>
                <w:tag w:val="goog_rdk_4"/>
                <w:id w:val="1443958330"/>
              </w:sdtPr>
              <w:sdtContent>
                <w:commentRangeStart w:id="170"/>
              </w:sdtContent>
            </w:sdt>
            <w:r>
              <w:rPr>
                <w:b/>
                <w:sz w:val="18"/>
                <w:szCs w:val="18"/>
              </w:rPr>
              <w:t>промежуточной</w:t>
            </w:r>
            <w:commentRangeEnd w:id="170"/>
            <w:r>
              <w:commentReference w:id="170"/>
            </w:r>
            <w:r>
              <w:rPr>
                <w:b/>
                <w:sz w:val="18"/>
                <w:szCs w:val="18"/>
              </w:rPr>
              <w:t xml:space="preserve"> аттестации</w:t>
            </w:r>
          </w:p>
        </w:tc>
      </w:tr>
      <w:tr w:rsidR="00EE2CAC" w14:paraId="1866B7A0" w14:textId="77777777">
        <w:trPr>
          <w:trHeight w:val="57"/>
          <w:jc w:val="center"/>
        </w:trPr>
        <w:tc>
          <w:tcPr>
            <w:tcW w:w="5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210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3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11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21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212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20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213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0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214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215" w14:textId="77777777" w:rsidR="00EE2CAC" w:rsidRDefault="002B67D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216" w14:textId="77777777" w:rsidR="00EE2CAC" w:rsidRDefault="002B67D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№ приложения </w:t>
            </w:r>
          </w:p>
        </w:tc>
      </w:tr>
      <w:tr w:rsidR="00EE2CAC" w14:paraId="379F4260" w14:textId="77777777">
        <w:trPr>
          <w:trHeight w:val="57"/>
          <w:jc w:val="center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217" w14:textId="77777777" w:rsidR="00EE2CAC" w:rsidRDefault="002B67DE">
            <w:pPr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1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218" w14:textId="77777777" w:rsidR="00EE2CAC" w:rsidRDefault="002B67DE">
            <w:pPr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2</w:t>
            </w:r>
          </w:p>
        </w:tc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219" w14:textId="77777777" w:rsidR="00EE2CAC" w:rsidRDefault="002B67DE">
            <w:pPr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3</w:t>
            </w:r>
          </w:p>
        </w:tc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21A" w14:textId="77777777" w:rsidR="00EE2CAC" w:rsidRDefault="002B67DE">
            <w:pPr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4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21B" w14:textId="77777777" w:rsidR="00EE2CAC" w:rsidRDefault="002B67DE">
            <w:pPr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5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21C" w14:textId="77777777" w:rsidR="00EE2CAC" w:rsidRDefault="002B67DE">
            <w:pPr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6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21D" w14:textId="77777777" w:rsidR="00EE2CAC" w:rsidRDefault="002B67DE">
            <w:pPr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7</w:t>
            </w:r>
          </w:p>
        </w:tc>
      </w:tr>
      <w:tr w:rsidR="00EE2CAC" w14:paraId="73C24120" w14:textId="77777777">
        <w:trPr>
          <w:trHeight w:val="200"/>
          <w:jc w:val="center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21E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00021F" w14:textId="77777777" w:rsidR="00EE2CAC" w:rsidRDefault="002B67DE">
            <w:pPr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Искусственный интеллект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220" w14:textId="77777777" w:rsidR="00EE2CAC" w:rsidRDefault="002B67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Введение в системы компьютерного зрения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221" w14:textId="77777777" w:rsidR="00EE2CAC" w:rsidRDefault="002B67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Изображение, задачи компьютерного зрения, свертка, цифровая обработка многомерных сигналов, апертура, методы машинного обучения, нейронная сеть, основные типы нейронных сетей для задач компьютерного зрения. 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222" w14:textId="77777777" w:rsidR="00EE2CAC" w:rsidRDefault="002B67DE">
            <w:pPr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ПК-10.1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000223" w14:textId="77777777" w:rsidR="00EE2CAC" w:rsidRDefault="002B67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Вопросы к коллоквиуму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000224" w14:textId="77777777" w:rsidR="00EE2CAC" w:rsidRDefault="002B67DE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EE2CAC" w14:paraId="7E496A2C" w14:textId="77777777">
        <w:trPr>
          <w:trHeight w:val="200"/>
          <w:jc w:val="center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225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000226" w14:textId="77777777" w:rsidR="00EE2CAC" w:rsidRDefault="002B67DE">
            <w:pPr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Искусственный интеллект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227" w14:textId="77777777" w:rsidR="00EE2CAC" w:rsidRDefault="002B67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Методы глубокого обучения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228" w14:textId="77777777" w:rsidR="00EE2CAC" w:rsidRDefault="002B67D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Полносвязные</w:t>
            </w:r>
            <w:proofErr w:type="spellEnd"/>
            <w:r>
              <w:rPr>
                <w:sz w:val="18"/>
                <w:szCs w:val="18"/>
              </w:rPr>
              <w:t xml:space="preserve"> нейронные сети, метод градиентного спуска,  метод обратного распространения ошибки, функции активации, функции потерь, методы регуляризации, методы оптимизации при глубоком обучении нейронных сетей, типы сверток, операции сверточных нейронных сетей.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229" w14:textId="77777777" w:rsidR="00EE2CAC" w:rsidRDefault="002B67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ПК-10.2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00022A" w14:textId="77777777" w:rsidR="00EE2CAC" w:rsidRDefault="002B67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Задание для домашней работы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00022B" w14:textId="77777777" w:rsidR="00EE2CAC" w:rsidRDefault="002B67DE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EE2CAC" w14:paraId="617B1C6F" w14:textId="77777777">
        <w:trPr>
          <w:trHeight w:val="200"/>
          <w:jc w:val="center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22C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00022D" w14:textId="77777777" w:rsidR="00EE2CAC" w:rsidRDefault="002B67DE">
            <w:pPr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Искусственный интеллект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22E" w14:textId="77777777" w:rsidR="00EE2CAC" w:rsidRDefault="002B67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методов глубокого обучения в нейронных сетях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22F" w14:textId="77777777" w:rsidR="00EE2CAC" w:rsidRDefault="002B67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Архитектуры сетей автоматического выделения признаков; Особенности задач семантической сегментации и типичные архитектуры, типичные подходы к обучению сетей сегментации; Особенности задач выделения и локализации объектов и типичные архитектуры, типичные подходы к обучению сетей обнаружения и локализации, обзор задачи генерирования изображений, кодирования и сводящиеся к ним, другие задачи компьютерного зрения и методы их решения при помощи глубоких нейронных сетей.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0230" w14:textId="77777777" w:rsidR="00EE2CAC" w:rsidRDefault="002B67DE">
            <w:pPr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ПК-10.3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000231" w14:textId="77777777" w:rsidR="00EE2CAC" w:rsidRDefault="002B67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Отчет по лабораторной работе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000232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</w:tbl>
    <w:p w14:paraId="00000233" w14:textId="77777777" w:rsidR="00EE2CAC" w:rsidRDefault="00EE2CA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70C0"/>
        </w:rPr>
      </w:pPr>
    </w:p>
    <w:p w14:paraId="00000234" w14:textId="77777777" w:rsidR="00EE2CAC" w:rsidRDefault="00EE2CA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i/>
          <w:color w:val="0070C0"/>
        </w:rPr>
      </w:pPr>
    </w:p>
    <w:p w14:paraId="00000235" w14:textId="77777777" w:rsidR="00EE2CAC" w:rsidRDefault="002B67DE">
      <w:pPr>
        <w:tabs>
          <w:tab w:val="left" w:pos="698"/>
        </w:tabs>
        <w:rPr>
          <w:b/>
        </w:rPr>
      </w:pPr>
      <w:r>
        <w:rPr>
          <w:b/>
        </w:rPr>
        <w:tab/>
        <w:t>Образовательные технологии</w:t>
      </w:r>
    </w:p>
    <w:p w14:paraId="00000236" w14:textId="77777777" w:rsidR="00EE2CAC" w:rsidRDefault="002B67DE">
      <w:pPr>
        <w:ind w:firstLine="709"/>
        <w:jc w:val="both"/>
      </w:pPr>
      <w:r>
        <w:t xml:space="preserve">При проведении учебных занятий образовательная организация обеспечивает развитие у обучающихся навыков командной работы, межличностной коммуникации, принятия решений, лидерских качеств. </w:t>
      </w:r>
    </w:p>
    <w:p w14:paraId="00000237" w14:textId="77777777" w:rsidR="00EE2CAC" w:rsidRDefault="002B67DE">
      <w:pPr>
        <w:ind w:firstLine="709"/>
        <w:jc w:val="both"/>
      </w:pPr>
      <w:r>
        <w:t>При реализации дисциплины применяются следующие образовательные технологии:</w:t>
      </w:r>
    </w:p>
    <w:p w14:paraId="00000238" w14:textId="77777777" w:rsidR="00EE2CAC" w:rsidRDefault="002B67DE">
      <w:pPr>
        <w:ind w:firstLine="709"/>
        <w:jc w:val="both"/>
      </w:pPr>
      <w:r>
        <w:t>1. Технология проблемного обучения;</w:t>
      </w:r>
    </w:p>
    <w:p w14:paraId="00000239" w14:textId="77777777" w:rsidR="00EE2CAC" w:rsidRDefault="002B67DE">
      <w:pPr>
        <w:ind w:firstLine="709"/>
        <w:jc w:val="both"/>
      </w:pPr>
      <w:r>
        <w:t>2. Технология перевернутого класса.</w:t>
      </w:r>
    </w:p>
    <w:p w14:paraId="0000023A" w14:textId="77777777" w:rsidR="00EE2CAC" w:rsidRDefault="00EE2CAC">
      <w:pPr>
        <w:ind w:firstLine="709"/>
        <w:jc w:val="both"/>
      </w:pPr>
    </w:p>
    <w:p w14:paraId="0000023B" w14:textId="77777777" w:rsidR="00EE2CAC" w:rsidRDefault="002B67DE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right" w:pos="9639"/>
        </w:tabs>
        <w:jc w:val="center"/>
        <w:rPr>
          <w:b/>
          <w:color w:val="000000"/>
        </w:rPr>
      </w:pPr>
      <w:r>
        <w:rPr>
          <w:b/>
          <w:color w:val="000000"/>
        </w:rPr>
        <w:t>6. УЧЕБНО-МЕТОДИЧЕСКОЕ И ИНФОРМАЦИОННОЕ ОБЕСПЕЧЕНИЕ</w:t>
      </w:r>
    </w:p>
    <w:p w14:paraId="0000023C" w14:textId="77777777" w:rsidR="00EE2CAC" w:rsidRDefault="00EE2CAC">
      <w:pPr>
        <w:ind w:left="360"/>
        <w:rPr>
          <w:b/>
        </w:rPr>
      </w:pPr>
    </w:p>
    <w:p w14:paraId="0000023D" w14:textId="77777777" w:rsidR="00EE2CAC" w:rsidRDefault="002B67DE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900"/>
          <w:tab w:val="right" w:pos="9329"/>
        </w:tabs>
        <w:ind w:firstLine="709"/>
        <w:jc w:val="both"/>
        <w:rPr>
          <w:color w:val="000000"/>
        </w:rPr>
      </w:pPr>
      <w:r>
        <w:rPr>
          <w:color w:val="000000"/>
        </w:rPr>
        <w:t xml:space="preserve">Учебная и учебно-методическая литература, учебно-методические и другие материалы, необходимые для изучения дисциплины: </w:t>
      </w:r>
    </w:p>
    <w:p w14:paraId="0000023E" w14:textId="77777777" w:rsidR="00EE2CAC" w:rsidRDefault="002B67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</w:pPr>
      <w:r>
        <w:t xml:space="preserve">Гудфеллоу, Ян, </w:t>
      </w:r>
      <w:proofErr w:type="spellStart"/>
      <w:r>
        <w:t>Бенджио</w:t>
      </w:r>
      <w:proofErr w:type="spellEnd"/>
      <w:r>
        <w:t xml:space="preserve"> </w:t>
      </w:r>
      <w:proofErr w:type="spellStart"/>
      <w:r>
        <w:t>Иошуа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Аарон </w:t>
      </w:r>
      <w:proofErr w:type="spellStart"/>
      <w:r>
        <w:t>Курвилль</w:t>
      </w:r>
      <w:proofErr w:type="spellEnd"/>
      <w:r>
        <w:t xml:space="preserve">. Глубокое обучение. </w:t>
      </w:r>
      <w:proofErr w:type="spellStart"/>
      <w:r>
        <w:t>Litres</w:t>
      </w:r>
      <w:proofErr w:type="spellEnd"/>
      <w:r>
        <w:t>, 2018. – 652с. – ISBN: 978-5-97060-618-6.</w:t>
      </w:r>
    </w:p>
    <w:p w14:paraId="0000023F" w14:textId="77777777" w:rsidR="00EE2CAC" w:rsidRDefault="002B67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</w:pPr>
      <w:proofErr w:type="spellStart"/>
      <w:r>
        <w:t>Клетте</w:t>
      </w:r>
      <w:proofErr w:type="spellEnd"/>
      <w:r>
        <w:t xml:space="preserve">, </w:t>
      </w:r>
      <w:proofErr w:type="spellStart"/>
      <w:r>
        <w:t>Рейнхард</w:t>
      </w:r>
      <w:proofErr w:type="spellEnd"/>
      <w:r>
        <w:t xml:space="preserve">. Компьютерное зрение. Теория и алгоритмы. </w:t>
      </w:r>
      <w:proofErr w:type="spellStart"/>
      <w:r>
        <w:t>Litres</w:t>
      </w:r>
      <w:proofErr w:type="spellEnd"/>
      <w:r>
        <w:t>, ДМК-Пресс –2019. –506с. ISBN: 978-5-97060-702-2.</w:t>
      </w:r>
    </w:p>
    <w:p w14:paraId="00000240" w14:textId="77777777" w:rsidR="00EE2CAC" w:rsidRDefault="002B67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</w:pPr>
      <w:r>
        <w:t xml:space="preserve">Николенко, С., </w:t>
      </w:r>
      <w:proofErr w:type="spellStart"/>
      <w:r>
        <w:t>Кадурин</w:t>
      </w:r>
      <w:proofErr w:type="spellEnd"/>
      <w:r>
        <w:t xml:space="preserve">, А. </w:t>
      </w:r>
      <w:proofErr w:type="spellStart"/>
      <w:r>
        <w:t>and</w:t>
      </w:r>
      <w:proofErr w:type="spellEnd"/>
      <w:r>
        <w:t xml:space="preserve"> Архангельская, Е., 2017. Глубокое обучение. " Издательский дом ""Питер"", 2017. – 480 с. – ISBN: 978-5-4461-1537-2.</w:t>
      </w:r>
    </w:p>
    <w:p w14:paraId="00000241" w14:textId="77777777" w:rsidR="00EE2CAC" w:rsidRDefault="002B67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</w:pPr>
      <w:r>
        <w:t xml:space="preserve">Франсуа, </w:t>
      </w:r>
      <w:proofErr w:type="spellStart"/>
      <w:r>
        <w:t>Шолле</w:t>
      </w:r>
      <w:proofErr w:type="spellEnd"/>
      <w:r>
        <w:t xml:space="preserve">. Глубокое обучение на </w:t>
      </w:r>
      <w:proofErr w:type="spellStart"/>
      <w:r>
        <w:t>Python</w:t>
      </w:r>
      <w:proofErr w:type="spellEnd"/>
      <w:r>
        <w:t>. " Издательский дом"" Питер""", 2018.  – 400с. – ISBN: 978-5-4461-0770-4.</w:t>
      </w:r>
    </w:p>
    <w:p w14:paraId="00000242" w14:textId="77777777" w:rsidR="00EE2CAC" w:rsidRDefault="002B67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</w:pPr>
      <w:proofErr w:type="spellStart"/>
      <w:r>
        <w:t>Пойтнер</w:t>
      </w:r>
      <w:proofErr w:type="spellEnd"/>
      <w:r>
        <w:t xml:space="preserve">, Ян. "Программируем с </w:t>
      </w:r>
      <w:proofErr w:type="spellStart"/>
      <w:r>
        <w:t>PyTorch</w:t>
      </w:r>
      <w:proofErr w:type="spellEnd"/>
      <w:r>
        <w:t>. Создание приложений глубокого обучения." СПб: из-во Питер, 2020. –256с. – ISBN: 978-5-4461-1677-5.</w:t>
      </w:r>
    </w:p>
    <w:p w14:paraId="00000243" w14:textId="77777777" w:rsidR="00EE2CAC" w:rsidRDefault="002B67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</w:pPr>
      <w:proofErr w:type="spellStart"/>
      <w:r>
        <w:t>Солем</w:t>
      </w:r>
      <w:proofErr w:type="spellEnd"/>
      <w:r>
        <w:t xml:space="preserve">, Ян Эрик. "Программирование компьютерного зрения на языке </w:t>
      </w:r>
      <w:proofErr w:type="spellStart"/>
      <w:r>
        <w:t>Python</w:t>
      </w:r>
      <w:proofErr w:type="spellEnd"/>
      <w:r>
        <w:t>." М.: ДМК-Пресс – 2019. –312с. – ISBN: 978-5-9706-0200-3.</w:t>
      </w:r>
    </w:p>
    <w:p w14:paraId="00000244" w14:textId="77777777" w:rsidR="00EE2CAC" w:rsidRDefault="002B67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</w:pPr>
      <w:proofErr w:type="spellStart"/>
      <w:r>
        <w:t>Траск</w:t>
      </w:r>
      <w:proofErr w:type="spellEnd"/>
      <w:r>
        <w:t>, Эндрю. "</w:t>
      </w:r>
      <w:proofErr w:type="spellStart"/>
      <w:r>
        <w:t>Грокаем</w:t>
      </w:r>
      <w:proofErr w:type="spellEnd"/>
      <w:r>
        <w:t xml:space="preserve"> глубокое обучение." СПб.: Питер, 2019. –352с. – ISBN: 978-5-4461-1334-7.</w:t>
      </w:r>
    </w:p>
    <w:p w14:paraId="00000245" w14:textId="77777777" w:rsidR="00EE2CAC" w:rsidRDefault="002B67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</w:pPr>
      <w:proofErr w:type="gramStart"/>
      <w:r>
        <w:t>Он-</w:t>
      </w:r>
      <w:proofErr w:type="spellStart"/>
      <w:r>
        <w:t>лайн</w:t>
      </w:r>
      <w:proofErr w:type="spellEnd"/>
      <w:proofErr w:type="gramEnd"/>
      <w:r>
        <w:t xml:space="preserve"> курс “Нейронные сети и компьютерное зрение” https://stepik.org/course/50352/promo (дата обращения: 15.06.2022).</w:t>
      </w:r>
    </w:p>
    <w:p w14:paraId="00000246" w14:textId="7809853F" w:rsidR="00EE2CAC" w:rsidRDefault="002B67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</w:pPr>
      <w:r>
        <w:t xml:space="preserve">Доронин П.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: как его применять и в чем сложность для разработчиков и заказчиков. https://rb.ru/opinion/computer-vision-models/ </w:t>
      </w:r>
      <w:customXmlDelRangeStart w:id="171" w:author="Ронкин Михаил Владимирович" w:date="2022-07-06T18:06:00Z"/>
      <w:sdt>
        <w:sdtPr>
          <w:tag w:val="goog_rdk_5"/>
          <w:id w:val="-1778626615"/>
        </w:sdtPr>
        <w:sdtContent>
          <w:customXmlDelRangeEnd w:id="171"/>
          <w:commentRangeStart w:id="172"/>
          <w:customXmlDelRangeStart w:id="173" w:author="Ронкин Михаил Владимирович" w:date="2022-07-06T18:06:00Z"/>
        </w:sdtContent>
      </w:sdt>
      <w:customXmlDelRangeEnd w:id="173"/>
      <w:del w:id="174" w:author="Ронкин Михаил Владимирович" w:date="2022-07-06T18:06:00Z">
        <w:r w:rsidDel="00D90B5B">
          <w:delText>(дата обращения: 15.06.2022).</w:delText>
        </w:r>
        <w:commentRangeEnd w:id="172"/>
        <w:r w:rsidDel="00D90B5B">
          <w:commentReference w:id="172"/>
        </w:r>
      </w:del>
    </w:p>
    <w:p w14:paraId="00000247" w14:textId="610FC075" w:rsidR="00EE2CAC" w:rsidRDefault="002B67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</w:pPr>
      <w:proofErr w:type="spellStart"/>
      <w:r>
        <w:t>Дылов</w:t>
      </w:r>
      <w:proofErr w:type="spellEnd"/>
      <w:r>
        <w:t xml:space="preserve"> Д. Компьютерное зрение: применение вычислительных методов. https://postnauka.ru/faq/84375 </w:t>
      </w:r>
      <w:del w:id="175" w:author="Ронкин Михаил Владимирович" w:date="2022-07-06T18:07:00Z">
        <w:r w:rsidDel="00D90B5B">
          <w:delText>(дата обращения: 15.06.2022).</w:delText>
        </w:r>
      </w:del>
    </w:p>
    <w:p w14:paraId="00000248" w14:textId="1A3AD753" w:rsidR="00EE2CAC" w:rsidRDefault="002B67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</w:pPr>
      <w:proofErr w:type="spellStart"/>
      <w:r>
        <w:t>Елкина</w:t>
      </w:r>
      <w:proofErr w:type="spellEnd"/>
      <w:r>
        <w:t xml:space="preserve"> В. 8 примеров использования компьютерного зрения. https://rb.ru/list/computer-vision-in-practice/ </w:t>
      </w:r>
      <w:del w:id="176" w:author="Ронкин Михаил Владимирович" w:date="2022-07-06T18:07:00Z">
        <w:r w:rsidDel="00D90B5B">
          <w:delText>(дата обращения: 15.06.2022).</w:delText>
        </w:r>
      </w:del>
    </w:p>
    <w:p w14:paraId="00000249" w14:textId="77777777" w:rsidR="00EE2CAC" w:rsidRDefault="002B67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</w:pPr>
      <w:r>
        <w:t>Кто</w:t>
      </w:r>
      <w:r w:rsidRPr="002B67DE">
        <w:rPr>
          <w:lang w:val="en-US"/>
        </w:rPr>
        <w:t xml:space="preserve"> </w:t>
      </w:r>
      <w:r>
        <w:t>такой</w:t>
      </w:r>
      <w:r w:rsidRPr="002B67DE">
        <w:rPr>
          <w:lang w:val="en-US"/>
        </w:rPr>
        <w:t xml:space="preserve"> Computer Vision Engineer? </w:t>
      </w:r>
      <w:r>
        <w:t xml:space="preserve">Отвечает </w:t>
      </w:r>
      <w:proofErr w:type="spellStart"/>
      <w:r>
        <w:t>DigitalHR</w:t>
      </w:r>
      <w:proofErr w:type="spellEnd"/>
      <w:r>
        <w:t xml:space="preserve"> https://digitalhr.ru/blog/who-is-a-computer-vision-engineer-responsible-digitalhr.html?lang=ru (дата обращения: 15.06.2022).</w:t>
      </w:r>
    </w:p>
    <w:p w14:paraId="0000024A" w14:textId="7DDFFE44" w:rsidR="00EE2CAC" w:rsidRDefault="002B67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</w:pPr>
      <w:r>
        <w:t xml:space="preserve">Полякова А. 37 главных трендов в применении искусственного интеллекта. URL: https://rb.ru/story/disruptive-ai-trends/ </w:t>
      </w:r>
      <w:del w:id="177" w:author="Ронкин Михаил Владимирович" w:date="2022-07-06T18:06:00Z">
        <w:r w:rsidDel="00D90B5B">
          <w:delText>(дата обращения: 15.06.2022).</w:delText>
        </w:r>
      </w:del>
    </w:p>
    <w:p w14:paraId="0000024B" w14:textId="77777777" w:rsidR="00EE2CAC" w:rsidRDefault="00EE2CAC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</w:pPr>
    </w:p>
    <w:p w14:paraId="0000024C" w14:textId="77777777" w:rsidR="00EE2CAC" w:rsidRDefault="002B67DE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900"/>
          <w:tab w:val="right" w:pos="9329"/>
        </w:tabs>
        <w:ind w:firstLine="709"/>
        <w:jc w:val="both"/>
        <w:rPr>
          <w:color w:val="000000"/>
        </w:rPr>
      </w:pPr>
      <w:r>
        <w:t xml:space="preserve">Ресурсы сети Интернет, </w:t>
      </w:r>
      <w:r>
        <w:rPr>
          <w:color w:val="000000"/>
        </w:rPr>
        <w:t>необходимые для изучения дисциплины:</w:t>
      </w:r>
    </w:p>
    <w:p w14:paraId="0000024D" w14:textId="77777777" w:rsidR="00EE2CAC" w:rsidRDefault="002B67DE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900"/>
          <w:tab w:val="right" w:pos="9329"/>
        </w:tabs>
        <w:ind w:firstLine="709"/>
        <w:jc w:val="right"/>
        <w:rPr>
          <w:color w:val="000000"/>
        </w:rPr>
      </w:pPr>
      <w:r>
        <w:rPr>
          <w:color w:val="000000"/>
        </w:rPr>
        <w:t>Таблица 10</w:t>
      </w:r>
    </w:p>
    <w:tbl>
      <w:tblPr>
        <w:tblStyle w:val="affffffffffffffffff"/>
        <w:tblW w:w="948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82"/>
        <w:gridCol w:w="3121"/>
        <w:gridCol w:w="3183"/>
      </w:tblGrid>
      <w:tr w:rsidR="00EE2CAC" w14:paraId="65838D28" w14:textId="77777777">
        <w:tc>
          <w:tcPr>
            <w:tcW w:w="3182" w:type="dxa"/>
          </w:tcPr>
          <w:p w14:paraId="0000024E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900"/>
                <w:tab w:val="right" w:pos="9329"/>
              </w:tabs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Наименование</w:t>
            </w:r>
          </w:p>
        </w:tc>
        <w:tc>
          <w:tcPr>
            <w:tcW w:w="3121" w:type="dxa"/>
          </w:tcPr>
          <w:p w14:paraId="0000024F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900"/>
                <w:tab w:val="right" w:pos="9329"/>
              </w:tabs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Ссылка на ресурс</w:t>
            </w:r>
          </w:p>
        </w:tc>
        <w:tc>
          <w:tcPr>
            <w:tcW w:w="3183" w:type="dxa"/>
          </w:tcPr>
          <w:p w14:paraId="00000250" w14:textId="77777777" w:rsidR="00EE2CAC" w:rsidRDefault="002B67DE">
            <w:pPr>
              <w:tabs>
                <w:tab w:val="left" w:pos="284"/>
                <w:tab w:val="left" w:pos="900"/>
                <w:tab w:val="right" w:pos="932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Доступность</w:t>
            </w:r>
          </w:p>
          <w:p w14:paraId="00000251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900"/>
                <w:tab w:val="right" w:pos="9329"/>
              </w:tabs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(свободный доступ/ ограниченный доступ)</w:t>
            </w:r>
          </w:p>
        </w:tc>
      </w:tr>
      <w:tr w:rsidR="00EE2CAC" w14:paraId="02CB2202" w14:textId="77777777">
        <w:tc>
          <w:tcPr>
            <w:tcW w:w="3182" w:type="dxa"/>
          </w:tcPr>
          <w:p w14:paraId="00000252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900"/>
                <w:tab w:val="right" w:pos="9329"/>
              </w:tabs>
              <w:jc w:val="center"/>
              <w:rPr>
                <w:b/>
                <w:i/>
                <w:color w:val="000000"/>
                <w:sz w:val="16"/>
                <w:szCs w:val="16"/>
              </w:rPr>
            </w:pPr>
            <w:r>
              <w:rPr>
                <w:b/>
                <w:i/>
                <w:color w:val="000000"/>
                <w:sz w:val="16"/>
                <w:szCs w:val="16"/>
              </w:rPr>
              <w:t>1</w:t>
            </w:r>
          </w:p>
        </w:tc>
        <w:tc>
          <w:tcPr>
            <w:tcW w:w="3121" w:type="dxa"/>
          </w:tcPr>
          <w:p w14:paraId="00000253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900"/>
                <w:tab w:val="right" w:pos="9329"/>
              </w:tabs>
              <w:jc w:val="center"/>
              <w:rPr>
                <w:b/>
                <w:i/>
                <w:color w:val="000000"/>
                <w:sz w:val="16"/>
                <w:szCs w:val="16"/>
              </w:rPr>
            </w:pPr>
            <w:r>
              <w:rPr>
                <w:b/>
                <w:i/>
                <w:color w:val="000000"/>
                <w:sz w:val="16"/>
                <w:szCs w:val="16"/>
              </w:rPr>
              <w:t>2</w:t>
            </w:r>
          </w:p>
        </w:tc>
        <w:tc>
          <w:tcPr>
            <w:tcW w:w="3183" w:type="dxa"/>
          </w:tcPr>
          <w:p w14:paraId="00000254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900"/>
                <w:tab w:val="right" w:pos="9329"/>
              </w:tabs>
              <w:jc w:val="center"/>
              <w:rPr>
                <w:b/>
                <w:i/>
                <w:color w:val="000000"/>
                <w:sz w:val="16"/>
                <w:szCs w:val="16"/>
              </w:rPr>
            </w:pPr>
            <w:r>
              <w:rPr>
                <w:b/>
                <w:i/>
                <w:color w:val="000000"/>
                <w:sz w:val="16"/>
                <w:szCs w:val="16"/>
              </w:rPr>
              <w:t>3</w:t>
            </w:r>
          </w:p>
        </w:tc>
      </w:tr>
      <w:tr w:rsidR="00EE2CAC" w14:paraId="45E45E79" w14:textId="77777777">
        <w:tc>
          <w:tcPr>
            <w:tcW w:w="9486" w:type="dxa"/>
            <w:gridSpan w:val="3"/>
          </w:tcPr>
          <w:p w14:paraId="00000255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900"/>
                <w:tab w:val="right" w:pos="9329"/>
              </w:tabs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6"/>
                <w:szCs w:val="16"/>
              </w:rPr>
              <w:t>Информационно-справочные системы</w:t>
            </w:r>
          </w:p>
        </w:tc>
      </w:tr>
      <w:tr w:rsidR="00EE2CAC" w14:paraId="65092731" w14:textId="77777777">
        <w:tc>
          <w:tcPr>
            <w:tcW w:w="3182" w:type="dxa"/>
            <w:vAlign w:val="center"/>
          </w:tcPr>
          <w:p w14:paraId="00000258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900"/>
                <w:tab w:val="right" w:pos="932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Портал информационно-образовательных ресурсов УрФУ </w:t>
            </w:r>
          </w:p>
        </w:tc>
        <w:tc>
          <w:tcPr>
            <w:tcW w:w="3121" w:type="dxa"/>
            <w:vAlign w:val="center"/>
          </w:tcPr>
          <w:p w14:paraId="00000259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900"/>
                <w:tab w:val="right" w:pos="932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http://study.urfu.ru/.</w:t>
            </w:r>
          </w:p>
        </w:tc>
        <w:tc>
          <w:tcPr>
            <w:tcW w:w="3183" w:type="dxa"/>
            <w:vAlign w:val="center"/>
          </w:tcPr>
          <w:p w14:paraId="0000025A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900"/>
                <w:tab w:val="right" w:pos="932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Свободный доступ</w:t>
            </w:r>
          </w:p>
        </w:tc>
      </w:tr>
      <w:tr w:rsidR="00EE2CAC" w14:paraId="2B316E79" w14:textId="77777777">
        <w:tc>
          <w:tcPr>
            <w:tcW w:w="3182" w:type="dxa"/>
            <w:vAlign w:val="center"/>
          </w:tcPr>
          <w:p w14:paraId="0000025B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900"/>
                <w:tab w:val="right" w:pos="932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Свободная энциклопедия Википедия</w:t>
            </w:r>
          </w:p>
        </w:tc>
        <w:tc>
          <w:tcPr>
            <w:tcW w:w="3121" w:type="dxa"/>
            <w:vAlign w:val="center"/>
          </w:tcPr>
          <w:p w14:paraId="0000025C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900"/>
                <w:tab w:val="right" w:pos="932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https://ru.wikipedia.org/</w:t>
            </w:r>
          </w:p>
        </w:tc>
        <w:tc>
          <w:tcPr>
            <w:tcW w:w="3183" w:type="dxa"/>
            <w:vAlign w:val="center"/>
          </w:tcPr>
          <w:p w14:paraId="0000025D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900"/>
                <w:tab w:val="right" w:pos="932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Свободный доступ</w:t>
            </w:r>
          </w:p>
        </w:tc>
      </w:tr>
      <w:tr w:rsidR="00EE2CAC" w14:paraId="2267F279" w14:textId="77777777">
        <w:tc>
          <w:tcPr>
            <w:tcW w:w="3182" w:type="dxa"/>
            <w:vAlign w:val="center"/>
          </w:tcPr>
          <w:p w14:paraId="0000025E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900"/>
                <w:tab w:val="right" w:pos="9329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Интернет-Университет Информационных Технологий</w:t>
            </w:r>
          </w:p>
        </w:tc>
        <w:tc>
          <w:tcPr>
            <w:tcW w:w="3121" w:type="dxa"/>
            <w:vAlign w:val="center"/>
          </w:tcPr>
          <w:p w14:paraId="0000025F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900"/>
                <w:tab w:val="right" w:pos="9329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http://www.intuit.ru/</w:t>
            </w:r>
          </w:p>
        </w:tc>
        <w:tc>
          <w:tcPr>
            <w:tcW w:w="3183" w:type="dxa"/>
            <w:vAlign w:val="center"/>
          </w:tcPr>
          <w:p w14:paraId="00000260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900"/>
                <w:tab w:val="right" w:pos="9329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Свободный доступ</w:t>
            </w:r>
          </w:p>
        </w:tc>
      </w:tr>
      <w:tr w:rsidR="00EE2CAC" w14:paraId="08CDCF9F" w14:textId="77777777">
        <w:tc>
          <w:tcPr>
            <w:tcW w:w="9486" w:type="dxa"/>
            <w:gridSpan w:val="3"/>
            <w:vAlign w:val="center"/>
          </w:tcPr>
          <w:p w14:paraId="00000261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900"/>
                <w:tab w:val="right" w:pos="9329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16"/>
                <w:szCs w:val="16"/>
              </w:rPr>
              <w:t>Онлайн среда для программирования и экспериментов</w:t>
            </w:r>
          </w:p>
        </w:tc>
      </w:tr>
      <w:tr w:rsidR="00EE2CAC" w14:paraId="5AA2BB0F" w14:textId="77777777">
        <w:tc>
          <w:tcPr>
            <w:tcW w:w="3182" w:type="dxa"/>
            <w:vAlign w:val="center"/>
          </w:tcPr>
          <w:p w14:paraId="00000264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900"/>
                <w:tab w:val="right" w:pos="9329"/>
              </w:tabs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Google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CoLab</w:t>
            </w:r>
            <w:proofErr w:type="spellEnd"/>
          </w:p>
        </w:tc>
        <w:tc>
          <w:tcPr>
            <w:tcW w:w="3121" w:type="dxa"/>
            <w:vAlign w:val="center"/>
          </w:tcPr>
          <w:p w14:paraId="00000265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900"/>
                <w:tab w:val="right" w:pos="9329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https://colab.research.google.com/</w:t>
            </w:r>
          </w:p>
        </w:tc>
        <w:tc>
          <w:tcPr>
            <w:tcW w:w="3183" w:type="dxa"/>
            <w:vAlign w:val="center"/>
          </w:tcPr>
          <w:p w14:paraId="00000266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900"/>
                <w:tab w:val="right" w:pos="9329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Свободный доступ к ЦПУ, свободный доступ на ограниченное время к GPU</w:t>
            </w:r>
          </w:p>
        </w:tc>
      </w:tr>
      <w:tr w:rsidR="00EE2CAC" w14:paraId="2FEF2669" w14:textId="77777777">
        <w:tc>
          <w:tcPr>
            <w:tcW w:w="9486" w:type="dxa"/>
            <w:gridSpan w:val="3"/>
          </w:tcPr>
          <w:p w14:paraId="00000267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900"/>
                <w:tab w:val="right" w:pos="9329"/>
              </w:tabs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6"/>
                <w:szCs w:val="16"/>
              </w:rPr>
              <w:t>Электронно-библиотечные системы</w:t>
            </w:r>
          </w:p>
        </w:tc>
      </w:tr>
      <w:tr w:rsidR="00EE2CAC" w14:paraId="04A15C92" w14:textId="77777777">
        <w:tc>
          <w:tcPr>
            <w:tcW w:w="3182" w:type="dxa"/>
          </w:tcPr>
          <w:p w14:paraId="0000026A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900"/>
                <w:tab w:val="right" w:pos="932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Зональная научная библиотека УрФУ </w:t>
            </w:r>
          </w:p>
        </w:tc>
        <w:tc>
          <w:tcPr>
            <w:tcW w:w="3121" w:type="dxa"/>
          </w:tcPr>
          <w:p w14:paraId="0000026B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900"/>
                <w:tab w:val="right" w:pos="932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http://lib.urfu.ru</w:t>
            </w:r>
          </w:p>
        </w:tc>
        <w:tc>
          <w:tcPr>
            <w:tcW w:w="3183" w:type="dxa"/>
          </w:tcPr>
          <w:p w14:paraId="0000026C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900"/>
                <w:tab w:val="right" w:pos="932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Свободный доступ</w:t>
            </w:r>
          </w:p>
        </w:tc>
      </w:tr>
      <w:tr w:rsidR="00EE2CAC" w14:paraId="3D68F906" w14:textId="77777777">
        <w:tc>
          <w:tcPr>
            <w:tcW w:w="3182" w:type="dxa"/>
          </w:tcPr>
          <w:p w14:paraId="0000026D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Научная электронная библиотека Elibrary.ru </w:t>
            </w:r>
          </w:p>
        </w:tc>
        <w:tc>
          <w:tcPr>
            <w:tcW w:w="3121" w:type="dxa"/>
          </w:tcPr>
          <w:p w14:paraId="0000026E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900"/>
                <w:tab w:val="right" w:pos="932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https://www.elibrary.ru/</w:t>
            </w:r>
          </w:p>
        </w:tc>
        <w:tc>
          <w:tcPr>
            <w:tcW w:w="3183" w:type="dxa"/>
          </w:tcPr>
          <w:p w14:paraId="0000026F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900"/>
                <w:tab w:val="right" w:pos="932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Свободный доступ</w:t>
            </w:r>
          </w:p>
        </w:tc>
      </w:tr>
      <w:tr w:rsidR="00EE2CAC" w14:paraId="7F26268E" w14:textId="77777777">
        <w:tc>
          <w:tcPr>
            <w:tcW w:w="3182" w:type="dxa"/>
          </w:tcPr>
          <w:p w14:paraId="00000270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900"/>
                <w:tab w:val="right" w:pos="932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Государственная публичная научно-техническая библиотека.</w:t>
            </w:r>
          </w:p>
        </w:tc>
        <w:tc>
          <w:tcPr>
            <w:tcW w:w="3121" w:type="dxa"/>
          </w:tcPr>
          <w:p w14:paraId="00000271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900"/>
                <w:tab w:val="right" w:pos="932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http://www.gpntb.ru</w:t>
            </w:r>
          </w:p>
        </w:tc>
        <w:tc>
          <w:tcPr>
            <w:tcW w:w="3183" w:type="dxa"/>
          </w:tcPr>
          <w:p w14:paraId="00000272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900"/>
                <w:tab w:val="right" w:pos="932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Свободный доступ</w:t>
            </w:r>
          </w:p>
        </w:tc>
      </w:tr>
      <w:tr w:rsidR="00EE2CAC" w14:paraId="75A20B72" w14:textId="77777777">
        <w:tc>
          <w:tcPr>
            <w:tcW w:w="3182" w:type="dxa"/>
          </w:tcPr>
          <w:p w14:paraId="00000273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900"/>
                <w:tab w:val="right" w:pos="932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Список библиотек, доступных в Интернет и входящих в проект «</w:t>
            </w:r>
            <w:proofErr w:type="spellStart"/>
            <w:r>
              <w:rPr>
                <w:color w:val="000000"/>
                <w:sz w:val="20"/>
                <w:szCs w:val="20"/>
              </w:rPr>
              <w:t>Либнет</w:t>
            </w:r>
            <w:proofErr w:type="spellEnd"/>
            <w:r>
              <w:rPr>
                <w:color w:val="000000"/>
                <w:sz w:val="20"/>
                <w:szCs w:val="20"/>
              </w:rPr>
              <w:t>».</w:t>
            </w:r>
          </w:p>
        </w:tc>
        <w:tc>
          <w:tcPr>
            <w:tcW w:w="3121" w:type="dxa"/>
          </w:tcPr>
          <w:p w14:paraId="00000274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900"/>
                <w:tab w:val="right" w:pos="9329"/>
              </w:tabs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http</w:t>
            </w:r>
            <w:proofErr w:type="spellEnd"/>
            <w:r>
              <w:rPr>
                <w:color w:val="000000"/>
                <w:sz w:val="20"/>
                <w:szCs w:val="20"/>
              </w:rPr>
              <w:t>//www.valley.ru/-nicr/listrum.htm</w:t>
            </w:r>
          </w:p>
        </w:tc>
        <w:tc>
          <w:tcPr>
            <w:tcW w:w="3183" w:type="dxa"/>
          </w:tcPr>
          <w:p w14:paraId="00000275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900"/>
                <w:tab w:val="right" w:pos="932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Свободный доступ</w:t>
            </w:r>
          </w:p>
        </w:tc>
      </w:tr>
      <w:tr w:rsidR="00EE2CAC" w14:paraId="649E09FA" w14:textId="77777777">
        <w:tc>
          <w:tcPr>
            <w:tcW w:w="3182" w:type="dxa"/>
          </w:tcPr>
          <w:p w14:paraId="00000276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900"/>
                <w:tab w:val="right" w:pos="932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Российская национальная библиотека.</w:t>
            </w:r>
          </w:p>
        </w:tc>
        <w:tc>
          <w:tcPr>
            <w:tcW w:w="3121" w:type="dxa"/>
          </w:tcPr>
          <w:p w14:paraId="00000277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900"/>
                <w:tab w:val="right" w:pos="932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http//www.rsl.ru</w:t>
            </w:r>
          </w:p>
        </w:tc>
        <w:tc>
          <w:tcPr>
            <w:tcW w:w="3183" w:type="dxa"/>
          </w:tcPr>
          <w:p w14:paraId="00000278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900"/>
                <w:tab w:val="right" w:pos="932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Свободный доступ</w:t>
            </w:r>
          </w:p>
        </w:tc>
      </w:tr>
      <w:tr w:rsidR="00EE2CAC" w14:paraId="1DF19583" w14:textId="77777777">
        <w:tc>
          <w:tcPr>
            <w:tcW w:w="3182" w:type="dxa"/>
          </w:tcPr>
          <w:p w14:paraId="00000279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900"/>
                <w:tab w:val="right" w:pos="932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Библиотека нормативно-технической литературы.</w:t>
            </w:r>
          </w:p>
        </w:tc>
        <w:tc>
          <w:tcPr>
            <w:tcW w:w="3121" w:type="dxa"/>
          </w:tcPr>
          <w:p w14:paraId="0000027A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900"/>
                <w:tab w:val="right" w:pos="932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http//www.tehlit.ru</w:t>
            </w:r>
          </w:p>
        </w:tc>
        <w:tc>
          <w:tcPr>
            <w:tcW w:w="3183" w:type="dxa"/>
          </w:tcPr>
          <w:p w14:paraId="0000027B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900"/>
                <w:tab w:val="right" w:pos="932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Свободный доступ</w:t>
            </w:r>
          </w:p>
        </w:tc>
      </w:tr>
      <w:tr w:rsidR="00EE2CAC" w14:paraId="58018653" w14:textId="77777777">
        <w:tc>
          <w:tcPr>
            <w:tcW w:w="3182" w:type="dxa"/>
          </w:tcPr>
          <w:p w14:paraId="0000027C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900"/>
                <w:tab w:val="right" w:pos="9329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Публичная электронная библиотека</w:t>
            </w:r>
          </w:p>
        </w:tc>
        <w:tc>
          <w:tcPr>
            <w:tcW w:w="3121" w:type="dxa"/>
          </w:tcPr>
          <w:p w14:paraId="0000027D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900"/>
                <w:tab w:val="right" w:pos="9329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http//www.gpntb.ru</w:t>
            </w:r>
          </w:p>
        </w:tc>
        <w:tc>
          <w:tcPr>
            <w:tcW w:w="3183" w:type="dxa"/>
          </w:tcPr>
          <w:p w14:paraId="0000027E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900"/>
                <w:tab w:val="right" w:pos="9329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Свободный доступ</w:t>
            </w:r>
          </w:p>
        </w:tc>
      </w:tr>
      <w:tr w:rsidR="00EE2CAC" w14:paraId="4D8AFFC9" w14:textId="77777777">
        <w:tc>
          <w:tcPr>
            <w:tcW w:w="9486" w:type="dxa"/>
            <w:gridSpan w:val="3"/>
          </w:tcPr>
          <w:p w14:paraId="0000027F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900"/>
                <w:tab w:val="right" w:pos="9329"/>
              </w:tabs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6"/>
                <w:szCs w:val="16"/>
              </w:rPr>
              <w:t>Профессиональные базы данных</w:t>
            </w:r>
          </w:p>
        </w:tc>
      </w:tr>
      <w:tr w:rsidR="00EE2CAC" w14:paraId="68838F7E" w14:textId="77777777">
        <w:tc>
          <w:tcPr>
            <w:tcW w:w="3182" w:type="dxa"/>
          </w:tcPr>
          <w:p w14:paraId="00000282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900"/>
                <w:tab w:val="right" w:pos="932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Единое окно доступа к образовательным ресурсам. Раздел Информатика и информационные технологии -</w:t>
            </w:r>
          </w:p>
        </w:tc>
        <w:tc>
          <w:tcPr>
            <w:tcW w:w="3121" w:type="dxa"/>
          </w:tcPr>
          <w:p w14:paraId="00000283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900"/>
                <w:tab w:val="right" w:pos="932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http://window.edu.ru/catalog/?p_rubr=2.2.75.6</w:t>
            </w:r>
          </w:p>
        </w:tc>
        <w:tc>
          <w:tcPr>
            <w:tcW w:w="3183" w:type="dxa"/>
          </w:tcPr>
          <w:p w14:paraId="00000284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900"/>
                <w:tab w:val="right" w:pos="932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Свободный доступ</w:t>
            </w:r>
          </w:p>
        </w:tc>
      </w:tr>
      <w:tr w:rsidR="00EE2CAC" w14:paraId="1A24CDEF" w14:textId="77777777">
        <w:tc>
          <w:tcPr>
            <w:tcW w:w="3182" w:type="dxa"/>
          </w:tcPr>
          <w:p w14:paraId="00000285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900"/>
                <w:tab w:val="right" w:pos="932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Федеральный центр информационно-образовательных ресурсов. </w:t>
            </w:r>
          </w:p>
        </w:tc>
        <w:tc>
          <w:tcPr>
            <w:tcW w:w="3121" w:type="dxa"/>
          </w:tcPr>
          <w:p w14:paraId="00000286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900"/>
                <w:tab w:val="right" w:pos="932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http://eor.edu.ru/</w:t>
            </w:r>
          </w:p>
        </w:tc>
        <w:tc>
          <w:tcPr>
            <w:tcW w:w="3183" w:type="dxa"/>
          </w:tcPr>
          <w:p w14:paraId="00000287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900"/>
                <w:tab w:val="right" w:pos="932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Свободный доступ</w:t>
            </w:r>
          </w:p>
        </w:tc>
      </w:tr>
      <w:tr w:rsidR="00EE2CAC" w14:paraId="10FD18A7" w14:textId="77777777">
        <w:tc>
          <w:tcPr>
            <w:tcW w:w="3182" w:type="dxa"/>
          </w:tcPr>
          <w:p w14:paraId="00000288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900"/>
                <w:tab w:val="right" w:pos="9329"/>
              </w:tabs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Компьютерра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– журнал о современных технологиях</w:t>
            </w:r>
          </w:p>
        </w:tc>
        <w:tc>
          <w:tcPr>
            <w:tcW w:w="3121" w:type="dxa"/>
          </w:tcPr>
          <w:p w14:paraId="00000289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900"/>
                <w:tab w:val="right" w:pos="9329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https://www.computerra.ru/</w:t>
            </w:r>
          </w:p>
        </w:tc>
        <w:tc>
          <w:tcPr>
            <w:tcW w:w="3183" w:type="dxa"/>
          </w:tcPr>
          <w:p w14:paraId="0000028A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900"/>
                <w:tab w:val="right" w:pos="9329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Свободный доступ</w:t>
            </w:r>
          </w:p>
        </w:tc>
      </w:tr>
    </w:tbl>
    <w:p w14:paraId="0000028B" w14:textId="77777777" w:rsidR="00EE2CAC" w:rsidRDefault="00EE2CAC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900"/>
          <w:tab w:val="right" w:pos="9329"/>
        </w:tabs>
        <w:ind w:firstLine="709"/>
        <w:jc w:val="both"/>
        <w:rPr>
          <w:color w:val="000000"/>
        </w:rPr>
      </w:pPr>
    </w:p>
    <w:p w14:paraId="0000028C" w14:textId="77777777" w:rsidR="00EE2CAC" w:rsidRDefault="002B67DE">
      <w:pPr>
        <w:pBdr>
          <w:top w:val="nil"/>
          <w:left w:val="nil"/>
          <w:bottom w:val="nil"/>
          <w:right w:val="nil"/>
          <w:between w:val="nil"/>
        </w:pBdr>
        <w:tabs>
          <w:tab w:val="left" w:pos="6238"/>
          <w:tab w:val="right" w:pos="9639"/>
        </w:tabs>
        <w:jc w:val="center"/>
        <w:rPr>
          <w:b/>
          <w:color w:val="000000"/>
        </w:rPr>
      </w:pPr>
      <w:r>
        <w:rPr>
          <w:b/>
          <w:color w:val="000000"/>
        </w:rPr>
        <w:t>7. МАТЕРИАЛЬНО-ТЕХНИЧЕСКОЕ И ПРОГРАММНОЕ ОБЕСПЕЧЕНИЕ ДИСЦИПЛИНЫ</w:t>
      </w:r>
    </w:p>
    <w:p w14:paraId="0000028D" w14:textId="77777777" w:rsidR="00EE2CAC" w:rsidRDefault="00EE2CAC">
      <w:pPr>
        <w:tabs>
          <w:tab w:val="right" w:pos="426"/>
        </w:tabs>
        <w:ind w:left="283" w:firstLine="709"/>
        <w:rPr>
          <w:b/>
          <w:i/>
        </w:rPr>
      </w:pPr>
    </w:p>
    <w:p w14:paraId="0000028E" w14:textId="77777777" w:rsidR="00EE2CAC" w:rsidRDefault="002B67DE">
      <w:pPr>
        <w:tabs>
          <w:tab w:val="right" w:pos="426"/>
        </w:tabs>
        <w:ind w:firstLine="709"/>
        <w:jc w:val="both"/>
      </w:pPr>
      <w:r>
        <w:t>Учебное оборудование, технические средства обучения, необходимые для образовательного процесса по дисциплине:</w:t>
      </w:r>
    </w:p>
    <w:p w14:paraId="0000028F" w14:textId="77777777" w:rsidR="00EE2CAC" w:rsidRDefault="002B67DE">
      <w:pPr>
        <w:tabs>
          <w:tab w:val="right" w:pos="426"/>
        </w:tabs>
        <w:jc w:val="right"/>
      </w:pPr>
      <w:r>
        <w:t>Таблица 11</w:t>
      </w:r>
    </w:p>
    <w:tbl>
      <w:tblPr>
        <w:tblStyle w:val="affffffffffffffffff0"/>
        <w:tblW w:w="948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66"/>
        <w:gridCol w:w="6720"/>
      </w:tblGrid>
      <w:tr w:rsidR="00EE2CAC" w14:paraId="58A77570" w14:textId="77777777">
        <w:tc>
          <w:tcPr>
            <w:tcW w:w="2766" w:type="dxa"/>
          </w:tcPr>
          <w:p w14:paraId="00000290" w14:textId="77777777" w:rsidR="00EE2CAC" w:rsidRDefault="002B67DE">
            <w:pPr>
              <w:tabs>
                <w:tab w:val="left" w:pos="567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Вид учебных занятий</w:t>
            </w:r>
          </w:p>
        </w:tc>
        <w:tc>
          <w:tcPr>
            <w:tcW w:w="6720" w:type="dxa"/>
          </w:tcPr>
          <w:p w14:paraId="00000291" w14:textId="77777777" w:rsidR="00EE2CAC" w:rsidRDefault="002B67DE">
            <w:pPr>
              <w:tabs>
                <w:tab w:val="left" w:pos="567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Наименование учебного оборудования, необходимого для изучения дисциплины  </w:t>
            </w:r>
          </w:p>
        </w:tc>
      </w:tr>
      <w:tr w:rsidR="00EE2CAC" w14:paraId="2B51416D" w14:textId="77777777">
        <w:tc>
          <w:tcPr>
            <w:tcW w:w="2766" w:type="dxa"/>
          </w:tcPr>
          <w:p w14:paraId="00000292" w14:textId="77777777" w:rsidR="00EE2CAC" w:rsidRDefault="002B67DE">
            <w:pPr>
              <w:tabs>
                <w:tab w:val="left" w:pos="567"/>
              </w:tabs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1</w:t>
            </w:r>
          </w:p>
        </w:tc>
        <w:tc>
          <w:tcPr>
            <w:tcW w:w="6720" w:type="dxa"/>
          </w:tcPr>
          <w:p w14:paraId="00000293" w14:textId="77777777" w:rsidR="00EE2CAC" w:rsidRDefault="002B67DE">
            <w:pPr>
              <w:tabs>
                <w:tab w:val="left" w:pos="567"/>
              </w:tabs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2</w:t>
            </w:r>
          </w:p>
        </w:tc>
      </w:tr>
      <w:tr w:rsidR="00EE2CAC" w14:paraId="6747B01D" w14:textId="77777777">
        <w:tc>
          <w:tcPr>
            <w:tcW w:w="2766" w:type="dxa"/>
          </w:tcPr>
          <w:p w14:paraId="00000294" w14:textId="77777777" w:rsidR="00EE2CAC" w:rsidRDefault="002B67DE">
            <w:pPr>
              <w:tabs>
                <w:tab w:val="left" w:pos="56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Лекции</w:t>
            </w:r>
          </w:p>
        </w:tc>
        <w:tc>
          <w:tcPr>
            <w:tcW w:w="6720" w:type="dxa"/>
          </w:tcPr>
          <w:p w14:paraId="00000295" w14:textId="77777777" w:rsidR="00EE2CAC" w:rsidRDefault="002B67DE">
            <w:pPr>
              <w:tabs>
                <w:tab w:val="left" w:pos="56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Мультимедийное оборудование</w:t>
            </w:r>
          </w:p>
        </w:tc>
      </w:tr>
      <w:tr w:rsidR="00EE2CAC" w14:paraId="443C273F" w14:textId="77777777">
        <w:tc>
          <w:tcPr>
            <w:tcW w:w="2766" w:type="dxa"/>
          </w:tcPr>
          <w:p w14:paraId="00000296" w14:textId="77777777" w:rsidR="00EE2CAC" w:rsidRDefault="002B67DE">
            <w:pPr>
              <w:tabs>
                <w:tab w:val="left" w:pos="56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Лабораторные работы</w:t>
            </w:r>
          </w:p>
        </w:tc>
        <w:tc>
          <w:tcPr>
            <w:tcW w:w="6720" w:type="dxa"/>
          </w:tcPr>
          <w:p w14:paraId="00000297" w14:textId="77777777" w:rsidR="00EE2CAC" w:rsidRDefault="002B67DE">
            <w:pPr>
              <w:tabs>
                <w:tab w:val="left" w:pos="56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ПК по количеству обучающихся</w:t>
            </w:r>
          </w:p>
        </w:tc>
      </w:tr>
    </w:tbl>
    <w:p w14:paraId="00000298" w14:textId="77777777" w:rsidR="00EE2CAC" w:rsidRDefault="002B67D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i/>
          <w:color w:val="0070C0"/>
        </w:rPr>
      </w:pPr>
      <w:r>
        <w:rPr>
          <w:i/>
          <w:color w:val="0070C0"/>
        </w:rPr>
        <w:t xml:space="preserve">  </w:t>
      </w:r>
    </w:p>
    <w:p w14:paraId="00000299" w14:textId="77777777" w:rsidR="00EE2CAC" w:rsidRDefault="002B67DE">
      <w:pPr>
        <w:tabs>
          <w:tab w:val="right" w:pos="426"/>
        </w:tabs>
        <w:ind w:firstLine="709"/>
        <w:jc w:val="both"/>
      </w:pPr>
      <w:r>
        <w:t>Наличие доступа к цифровым образовательным ресурсам, цифровым инструментам и сервисам, необходимым для образовательного процесса по дисциплине:</w:t>
      </w:r>
    </w:p>
    <w:p w14:paraId="0000029A" w14:textId="77777777" w:rsidR="00EE2CAC" w:rsidRDefault="002B67DE">
      <w:pPr>
        <w:tabs>
          <w:tab w:val="right" w:pos="426"/>
        </w:tabs>
        <w:jc w:val="right"/>
      </w:pPr>
      <w:r>
        <w:t>Таблица 12</w:t>
      </w:r>
    </w:p>
    <w:tbl>
      <w:tblPr>
        <w:tblStyle w:val="affffffffffffffffff1"/>
        <w:tblW w:w="948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66"/>
        <w:gridCol w:w="3559"/>
        <w:gridCol w:w="3161"/>
      </w:tblGrid>
      <w:tr w:rsidR="00EE2CAC" w14:paraId="52BA6624" w14:textId="77777777">
        <w:tc>
          <w:tcPr>
            <w:tcW w:w="2766" w:type="dxa"/>
          </w:tcPr>
          <w:p w14:paraId="0000029B" w14:textId="77777777" w:rsidR="00EE2CAC" w:rsidRDefault="002B67DE">
            <w:pPr>
              <w:tabs>
                <w:tab w:val="left" w:pos="567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Вид учебных занятий</w:t>
            </w:r>
          </w:p>
        </w:tc>
        <w:tc>
          <w:tcPr>
            <w:tcW w:w="3559" w:type="dxa"/>
          </w:tcPr>
          <w:p w14:paraId="0000029C" w14:textId="77777777" w:rsidR="00EE2CAC" w:rsidRDefault="002B67DE">
            <w:pPr>
              <w:tabs>
                <w:tab w:val="left" w:pos="567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Наименование цифрового образовательного ресурса, доступ к которому необходим для изучения дисциплины  </w:t>
            </w:r>
          </w:p>
        </w:tc>
        <w:tc>
          <w:tcPr>
            <w:tcW w:w="3161" w:type="dxa"/>
          </w:tcPr>
          <w:p w14:paraId="0000029D" w14:textId="77777777" w:rsidR="00EE2CAC" w:rsidRDefault="002B67DE">
            <w:pPr>
              <w:tabs>
                <w:tab w:val="left" w:pos="284"/>
                <w:tab w:val="left" w:pos="900"/>
                <w:tab w:val="right" w:pos="932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Доступность</w:t>
            </w:r>
          </w:p>
          <w:p w14:paraId="0000029E" w14:textId="77777777" w:rsidR="00EE2CAC" w:rsidRDefault="002B67DE">
            <w:pPr>
              <w:tabs>
                <w:tab w:val="left" w:pos="567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(свободный доступ/ ограниченный доступ)</w:t>
            </w:r>
          </w:p>
        </w:tc>
      </w:tr>
      <w:tr w:rsidR="00EE2CAC" w14:paraId="53ED4D24" w14:textId="77777777">
        <w:tc>
          <w:tcPr>
            <w:tcW w:w="2766" w:type="dxa"/>
          </w:tcPr>
          <w:p w14:paraId="0000029F" w14:textId="77777777" w:rsidR="00EE2CAC" w:rsidRDefault="002B67DE">
            <w:pPr>
              <w:tabs>
                <w:tab w:val="left" w:pos="567"/>
              </w:tabs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1</w:t>
            </w:r>
          </w:p>
        </w:tc>
        <w:tc>
          <w:tcPr>
            <w:tcW w:w="3559" w:type="dxa"/>
          </w:tcPr>
          <w:p w14:paraId="000002A0" w14:textId="77777777" w:rsidR="00EE2CAC" w:rsidRDefault="002B67DE">
            <w:pPr>
              <w:tabs>
                <w:tab w:val="left" w:pos="567"/>
              </w:tabs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2</w:t>
            </w:r>
          </w:p>
        </w:tc>
        <w:tc>
          <w:tcPr>
            <w:tcW w:w="3161" w:type="dxa"/>
          </w:tcPr>
          <w:p w14:paraId="000002A1" w14:textId="77777777" w:rsidR="00EE2CAC" w:rsidRDefault="002B67DE">
            <w:pPr>
              <w:tabs>
                <w:tab w:val="left" w:pos="567"/>
              </w:tabs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3</w:t>
            </w:r>
          </w:p>
        </w:tc>
      </w:tr>
      <w:tr w:rsidR="00EE2CAC" w14:paraId="51B544A7" w14:textId="77777777">
        <w:tc>
          <w:tcPr>
            <w:tcW w:w="2766" w:type="dxa"/>
          </w:tcPr>
          <w:p w14:paraId="000002A2" w14:textId="77777777" w:rsidR="00EE2CAC" w:rsidRDefault="002B67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Лабораторные занятия</w:t>
            </w:r>
          </w:p>
        </w:tc>
        <w:tc>
          <w:tcPr>
            <w:tcW w:w="3559" w:type="dxa"/>
          </w:tcPr>
          <w:p w14:paraId="000002A3" w14:textId="29373C4B" w:rsidR="00EE2CAC" w:rsidRDefault="002B67DE">
            <w:pPr>
              <w:jc w:val="both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Интерактивная онлайн-среда разработки </w:t>
            </w:r>
            <w:ins w:id="178" w:author="Ронкин Михаил Владимирович" w:date="2022-07-06T18:07:00Z">
              <w:r w:rsidR="00D90B5B">
                <w:rPr>
                  <w:sz w:val="20"/>
                  <w:szCs w:val="20"/>
                </w:rPr>
                <w:t xml:space="preserve">типа </w:t>
              </w:r>
              <w:proofErr w:type="spellStart"/>
              <w:r w:rsidR="00D90B5B">
                <w:rPr>
                  <w:sz w:val="20"/>
                  <w:szCs w:val="20"/>
                  <w:lang w:val="en-US"/>
                </w:rPr>
                <w:t>jupyter</w:t>
              </w:r>
              <w:proofErr w:type="spellEnd"/>
              <w:r w:rsidR="00D90B5B" w:rsidRPr="00D90B5B">
                <w:rPr>
                  <w:sz w:val="20"/>
                  <w:szCs w:val="20"/>
                  <w:rPrChange w:id="179" w:author="Ронкин Михаил Владимирович" w:date="2022-07-06T18:07:00Z">
                    <w:rPr>
                      <w:sz w:val="20"/>
                      <w:szCs w:val="20"/>
                      <w:lang w:val="en-US"/>
                    </w:rPr>
                  </w:rPrChange>
                </w:rPr>
                <w:t xml:space="preserve"> </w:t>
              </w:r>
              <w:r w:rsidR="00D90B5B">
                <w:rPr>
                  <w:sz w:val="20"/>
                  <w:szCs w:val="20"/>
                  <w:lang w:val="en-US"/>
                </w:rPr>
                <w:t>notebook</w:t>
              </w:r>
              <w:r w:rsidR="00D90B5B" w:rsidRPr="00D90B5B">
                <w:rPr>
                  <w:sz w:val="20"/>
                  <w:szCs w:val="20"/>
                  <w:rPrChange w:id="180" w:author="Ронкин Михаил Владимирович" w:date="2022-07-06T18:07:00Z">
                    <w:rPr>
                      <w:sz w:val="20"/>
                      <w:szCs w:val="20"/>
                      <w:lang w:val="en-US"/>
                    </w:rPr>
                  </w:rPrChange>
                </w:rPr>
                <w:t xml:space="preserve"> </w:t>
              </w:r>
            </w:ins>
            <w:ins w:id="181" w:author="Ронкин Михаил Владимирович" w:date="2022-07-06T18:08:00Z">
              <w:r w:rsidR="00D90B5B">
                <w:rPr>
                  <w:sz w:val="20"/>
                  <w:szCs w:val="20"/>
                  <w:lang w:val="en-US"/>
                </w:rPr>
                <w:t>environment</w:t>
              </w:r>
            </w:ins>
            <w:ins w:id="182" w:author="Ронкин Михаил Владимирович" w:date="2022-07-06T18:07:00Z">
              <w:r w:rsidR="00D90B5B" w:rsidRPr="00D90B5B">
                <w:rPr>
                  <w:sz w:val="20"/>
                  <w:szCs w:val="20"/>
                </w:rPr>
                <w:t xml:space="preserve">, </w:t>
              </w:r>
              <w:r w:rsidR="00D90B5B">
                <w:rPr>
                  <w:sz w:val="20"/>
                  <w:szCs w:val="20"/>
                </w:rPr>
                <w:t xml:space="preserve">например </w:t>
              </w:r>
            </w:ins>
            <w:hyperlink r:id="rId19">
              <w:r>
                <w:rPr>
                  <w:color w:val="1155CC"/>
                  <w:sz w:val="20"/>
                  <w:szCs w:val="20"/>
                  <w:u w:val="single"/>
                </w:rPr>
                <w:t>https://colab.research.google.com/</w:t>
              </w:r>
            </w:hyperlink>
          </w:p>
        </w:tc>
        <w:tc>
          <w:tcPr>
            <w:tcW w:w="3161" w:type="dxa"/>
          </w:tcPr>
          <w:p w14:paraId="000002A4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свободно распространяемое</w:t>
            </w:r>
          </w:p>
        </w:tc>
      </w:tr>
    </w:tbl>
    <w:p w14:paraId="000002A5" w14:textId="77777777" w:rsidR="00EE2CAC" w:rsidRDefault="002B67DE">
      <w:pPr>
        <w:tabs>
          <w:tab w:val="right" w:pos="426"/>
        </w:tabs>
        <w:ind w:firstLine="709"/>
        <w:jc w:val="both"/>
      </w:pPr>
      <w:r>
        <w:t xml:space="preserve"> </w:t>
      </w:r>
    </w:p>
    <w:p w14:paraId="000002A6" w14:textId="77777777" w:rsidR="00EE2CAC" w:rsidRDefault="002B67DE">
      <w:pPr>
        <w:ind w:firstLine="709"/>
        <w:jc w:val="both"/>
      </w:pPr>
      <w:r>
        <w:t>Лицензионное и свободно распространяемое программное обеспечение, в том числе отечественного производства:</w:t>
      </w:r>
    </w:p>
    <w:p w14:paraId="000002A7" w14:textId="77777777" w:rsidR="00EE2CAC" w:rsidRDefault="002B67DE">
      <w:pPr>
        <w:ind w:firstLine="709"/>
        <w:jc w:val="right"/>
      </w:pPr>
      <w:r>
        <w:t>Таблица 13</w:t>
      </w:r>
    </w:p>
    <w:tbl>
      <w:tblPr>
        <w:tblStyle w:val="affffffffffffffffff2"/>
        <w:tblW w:w="94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5"/>
        <w:gridCol w:w="2309"/>
        <w:gridCol w:w="2235"/>
        <w:gridCol w:w="2265"/>
        <w:gridCol w:w="2024"/>
      </w:tblGrid>
      <w:tr w:rsidR="00EE2CAC" w14:paraId="3217AE0F" w14:textId="77777777">
        <w:tc>
          <w:tcPr>
            <w:tcW w:w="655" w:type="dxa"/>
          </w:tcPr>
          <w:p w14:paraId="000002A8" w14:textId="77777777" w:rsidR="00EE2CAC" w:rsidRDefault="002B67D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309" w:type="dxa"/>
          </w:tcPr>
          <w:p w14:paraId="000002A9" w14:textId="77777777" w:rsidR="00EE2CAC" w:rsidRDefault="002B67D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 ПО</w:t>
            </w:r>
          </w:p>
        </w:tc>
        <w:tc>
          <w:tcPr>
            <w:tcW w:w="2235" w:type="dxa"/>
          </w:tcPr>
          <w:p w14:paraId="000002AA" w14:textId="77777777" w:rsidR="00EE2CAC" w:rsidRDefault="002B67D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Правообладатель ПО (наименование владельца ПО, страна)</w:t>
            </w:r>
          </w:p>
        </w:tc>
        <w:tc>
          <w:tcPr>
            <w:tcW w:w="2265" w:type="dxa"/>
          </w:tcPr>
          <w:p w14:paraId="000002AB" w14:textId="77777777" w:rsidR="00EE2CAC" w:rsidRDefault="002B67D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Доступность (лицензионное/свободно распространяемое)</w:t>
            </w:r>
          </w:p>
        </w:tc>
        <w:tc>
          <w:tcPr>
            <w:tcW w:w="2024" w:type="dxa"/>
          </w:tcPr>
          <w:p w14:paraId="000002AC" w14:textId="77777777" w:rsidR="00EE2CAC" w:rsidRDefault="002B67D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Ссылка на Единый реестр российских программ для ЭВМ и БД (при наличии)</w:t>
            </w:r>
          </w:p>
        </w:tc>
      </w:tr>
      <w:tr w:rsidR="00EE2CAC" w14:paraId="517D44CC" w14:textId="77777777">
        <w:tc>
          <w:tcPr>
            <w:tcW w:w="655" w:type="dxa"/>
          </w:tcPr>
          <w:p w14:paraId="000002AD" w14:textId="77777777" w:rsidR="00EE2CAC" w:rsidRDefault="002B67DE">
            <w:pPr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1</w:t>
            </w:r>
          </w:p>
        </w:tc>
        <w:tc>
          <w:tcPr>
            <w:tcW w:w="2309" w:type="dxa"/>
          </w:tcPr>
          <w:p w14:paraId="000002AE" w14:textId="77777777" w:rsidR="00EE2CAC" w:rsidRDefault="002B67DE">
            <w:pPr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2</w:t>
            </w:r>
          </w:p>
        </w:tc>
        <w:tc>
          <w:tcPr>
            <w:tcW w:w="2235" w:type="dxa"/>
          </w:tcPr>
          <w:p w14:paraId="000002AF" w14:textId="77777777" w:rsidR="00EE2CAC" w:rsidRDefault="002B67DE">
            <w:pPr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3</w:t>
            </w:r>
          </w:p>
        </w:tc>
        <w:tc>
          <w:tcPr>
            <w:tcW w:w="2265" w:type="dxa"/>
          </w:tcPr>
          <w:p w14:paraId="000002B0" w14:textId="77777777" w:rsidR="00EE2CAC" w:rsidRDefault="002B67DE">
            <w:pPr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4</w:t>
            </w:r>
          </w:p>
        </w:tc>
        <w:tc>
          <w:tcPr>
            <w:tcW w:w="2024" w:type="dxa"/>
          </w:tcPr>
          <w:p w14:paraId="000002B1" w14:textId="77777777" w:rsidR="00EE2CAC" w:rsidRDefault="002B67DE">
            <w:pPr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5</w:t>
            </w:r>
          </w:p>
        </w:tc>
      </w:tr>
      <w:tr w:rsidR="00EE2CAC" w14:paraId="4DC52DA9" w14:textId="77777777">
        <w:tc>
          <w:tcPr>
            <w:tcW w:w="655" w:type="dxa"/>
            <w:vAlign w:val="center"/>
          </w:tcPr>
          <w:p w14:paraId="000002B2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309" w:type="dxa"/>
            <w:vAlign w:val="center"/>
          </w:tcPr>
          <w:p w14:paraId="000002B3" w14:textId="77777777" w:rsidR="00EE2CAC" w:rsidRDefault="002B67DE">
            <w:pPr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20"/>
                <w:szCs w:val="20"/>
              </w:rPr>
              <w:t>Python</w:t>
            </w:r>
            <w:proofErr w:type="spellEnd"/>
          </w:p>
        </w:tc>
        <w:tc>
          <w:tcPr>
            <w:tcW w:w="2235" w:type="dxa"/>
          </w:tcPr>
          <w:p w14:paraId="000002B4" w14:textId="77777777" w:rsidR="00EE2CAC" w:rsidRPr="002B67DE" w:rsidRDefault="002B67DE">
            <w:pPr>
              <w:jc w:val="both"/>
              <w:rPr>
                <w:sz w:val="18"/>
                <w:szCs w:val="18"/>
                <w:lang w:val="en-US"/>
              </w:rPr>
            </w:pPr>
            <w:r w:rsidRPr="002B67DE">
              <w:rPr>
                <w:sz w:val="20"/>
                <w:szCs w:val="20"/>
                <w:lang w:val="en-US"/>
              </w:rPr>
              <w:t xml:space="preserve">Python Software Foundation </w:t>
            </w:r>
            <w:r>
              <w:rPr>
                <w:sz w:val="20"/>
                <w:szCs w:val="20"/>
              </w:rPr>
              <w:t>и</w:t>
            </w:r>
            <w:r w:rsidRPr="002B67D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Гвидо</w:t>
            </w:r>
            <w:r w:rsidRPr="002B67D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ван</w:t>
            </w:r>
            <w:proofErr w:type="spellEnd"/>
            <w:r w:rsidRPr="002B67D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Россум</w:t>
            </w:r>
            <w:proofErr w:type="spellEnd"/>
            <w:r w:rsidRPr="002B67D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США</w:t>
            </w:r>
          </w:p>
        </w:tc>
        <w:tc>
          <w:tcPr>
            <w:tcW w:w="2265" w:type="dxa"/>
            <w:vAlign w:val="center"/>
          </w:tcPr>
          <w:p w14:paraId="000002B5" w14:textId="77777777" w:rsidR="00EE2CAC" w:rsidRDefault="002B67DE">
            <w:pPr>
              <w:jc w:val="both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свободно распространяемое</w:t>
            </w:r>
          </w:p>
        </w:tc>
        <w:tc>
          <w:tcPr>
            <w:tcW w:w="2024" w:type="dxa"/>
          </w:tcPr>
          <w:p w14:paraId="000002B6" w14:textId="77777777" w:rsidR="00EE2CAC" w:rsidRDefault="00EE2CAC">
            <w:pPr>
              <w:jc w:val="both"/>
              <w:rPr>
                <w:sz w:val="18"/>
                <w:szCs w:val="18"/>
              </w:rPr>
            </w:pPr>
          </w:p>
        </w:tc>
      </w:tr>
      <w:tr w:rsidR="00EE2CAC" w14:paraId="20758749" w14:textId="77777777">
        <w:tc>
          <w:tcPr>
            <w:tcW w:w="655" w:type="dxa"/>
            <w:vAlign w:val="center"/>
          </w:tcPr>
          <w:p w14:paraId="000002B7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0002B8" w14:textId="2733E019" w:rsidR="00EE2CAC" w:rsidRDefault="002B67DE">
            <w:pPr>
              <w:shd w:val="clear" w:color="auto" w:fill="FFFFFF"/>
              <w:spacing w:before="75"/>
              <w:rPr>
                <w:sz w:val="18"/>
                <w:szCs w:val="18"/>
              </w:rPr>
            </w:pPr>
            <w:del w:id="183" w:author="Ронкин Михаил Владимирович" w:date="2022-07-06T18:08:00Z">
              <w:r w:rsidDel="00D90B5B">
                <w:rPr>
                  <w:sz w:val="20"/>
                  <w:szCs w:val="20"/>
                </w:rPr>
                <w:delText>Google Colab</w:delText>
              </w:r>
            </w:del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0002B9" w14:textId="2F714369" w:rsidR="00EE2CAC" w:rsidRDefault="002B67DE">
            <w:pPr>
              <w:jc w:val="both"/>
              <w:rPr>
                <w:sz w:val="18"/>
                <w:szCs w:val="18"/>
              </w:rPr>
            </w:pPr>
            <w:del w:id="184" w:author="Ронкин Михаил Владимирович" w:date="2022-07-06T18:08:00Z">
              <w:r w:rsidDel="00D90B5B">
                <w:rPr>
                  <w:sz w:val="20"/>
                  <w:szCs w:val="20"/>
                </w:rPr>
                <w:delText>Сергей Брин и Ларри Пейдж, США</w:delText>
              </w:r>
            </w:del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0002BA" w14:textId="2B3BC7EB" w:rsidR="00EE2CAC" w:rsidRDefault="002B67DE">
            <w:pPr>
              <w:jc w:val="both"/>
              <w:rPr>
                <w:sz w:val="18"/>
                <w:szCs w:val="18"/>
              </w:rPr>
            </w:pPr>
            <w:del w:id="185" w:author="Ронкин Михаил Владимирович" w:date="2022-07-06T18:08:00Z">
              <w:r w:rsidDel="00D90B5B">
                <w:rPr>
                  <w:sz w:val="20"/>
                  <w:szCs w:val="20"/>
                </w:rPr>
                <w:delText>свободно распространяемое</w:delText>
              </w:r>
            </w:del>
          </w:p>
        </w:tc>
        <w:tc>
          <w:tcPr>
            <w:tcW w:w="2024" w:type="dxa"/>
          </w:tcPr>
          <w:p w14:paraId="000002BB" w14:textId="77777777" w:rsidR="00EE2CAC" w:rsidRDefault="00EE2CAC">
            <w:pPr>
              <w:jc w:val="both"/>
              <w:rPr>
                <w:sz w:val="18"/>
                <w:szCs w:val="18"/>
              </w:rPr>
            </w:pPr>
          </w:p>
        </w:tc>
      </w:tr>
      <w:tr w:rsidR="00EE2CAC" w14:paraId="57D3BBA8" w14:textId="77777777">
        <w:tc>
          <w:tcPr>
            <w:tcW w:w="655" w:type="dxa"/>
            <w:vAlign w:val="center"/>
          </w:tcPr>
          <w:p w14:paraId="000002BC" w14:textId="77777777" w:rsidR="00EE2CAC" w:rsidRDefault="002B67D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0002BD" w14:textId="34B64D28" w:rsidR="00EE2CAC" w:rsidRPr="00D90B5B" w:rsidRDefault="002B67DE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Jupyter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Notebook</w:t>
            </w:r>
            <w:proofErr w:type="spellEnd"/>
            <w:ins w:id="186" w:author="Ронкин Михаил Владимирович" w:date="2022-07-06T18:08:00Z">
              <w:r w:rsidR="00D90B5B">
                <w:rPr>
                  <w:sz w:val="20"/>
                  <w:szCs w:val="20"/>
                </w:rPr>
                <w:t xml:space="preserve"> </w:t>
              </w:r>
              <w:r w:rsidR="00D90B5B">
                <w:rPr>
                  <w:sz w:val="20"/>
                  <w:szCs w:val="20"/>
                  <w:lang w:val="en-US"/>
                </w:rPr>
                <w:t>environment</w:t>
              </w:r>
              <w:r w:rsidR="00D90B5B">
                <w:rPr>
                  <w:sz w:val="20"/>
                  <w:szCs w:val="20"/>
                </w:rPr>
                <w:t xml:space="preserve">, например, но не только </w:t>
              </w:r>
              <w:r w:rsidR="00D90B5B">
                <w:rPr>
                  <w:sz w:val="20"/>
                  <w:szCs w:val="20"/>
                  <w:lang w:val="en-US"/>
                </w:rPr>
                <w:t>google</w:t>
              </w:r>
              <w:r w:rsidR="00D90B5B" w:rsidRPr="00D90B5B">
                <w:rPr>
                  <w:sz w:val="20"/>
                  <w:szCs w:val="20"/>
                  <w:rPrChange w:id="187" w:author="Ронкин Михаил Владимирович" w:date="2022-07-06T18:08:00Z">
                    <w:rPr>
                      <w:sz w:val="20"/>
                      <w:szCs w:val="20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="00D90B5B">
                <w:rPr>
                  <w:sz w:val="20"/>
                  <w:szCs w:val="20"/>
                  <w:lang w:val="en-US"/>
                </w:rPr>
                <w:t>colab</w:t>
              </w:r>
            </w:ins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0002BE" w14:textId="77777777" w:rsidR="00EE2CAC" w:rsidRDefault="002B67DE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некоммерческий проект с открытым исходным кодом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0002BF" w14:textId="77777777" w:rsidR="00EE2CAC" w:rsidRDefault="002B67DE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свободно распространяемое</w:t>
            </w:r>
          </w:p>
        </w:tc>
        <w:tc>
          <w:tcPr>
            <w:tcW w:w="2024" w:type="dxa"/>
          </w:tcPr>
          <w:p w14:paraId="000002C0" w14:textId="77777777" w:rsidR="00EE2CAC" w:rsidRDefault="00EE2CAC">
            <w:pPr>
              <w:jc w:val="both"/>
              <w:rPr>
                <w:sz w:val="18"/>
                <w:szCs w:val="18"/>
              </w:rPr>
            </w:pPr>
          </w:p>
        </w:tc>
      </w:tr>
      <w:tr w:rsidR="00EE2CAC" w14:paraId="70D30873" w14:textId="77777777">
        <w:tc>
          <w:tcPr>
            <w:tcW w:w="655" w:type="dxa"/>
            <w:vAlign w:val="center"/>
          </w:tcPr>
          <w:p w14:paraId="000002C1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0002C2" w14:textId="77777777" w:rsidR="00EE2CAC" w:rsidRDefault="002B67DE">
            <w:pPr>
              <w:jc w:val="both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Браузер Яндекс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0002C3" w14:textId="77777777" w:rsidR="00EE2CAC" w:rsidRDefault="002B67DE">
            <w:pPr>
              <w:jc w:val="both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ООО «Яндекс», РФ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0002C4" w14:textId="77777777" w:rsidR="00EE2CAC" w:rsidRDefault="002B67DE">
            <w:pPr>
              <w:jc w:val="both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свободно распространяемое</w:t>
            </w:r>
          </w:p>
        </w:tc>
        <w:tc>
          <w:tcPr>
            <w:tcW w:w="2024" w:type="dxa"/>
          </w:tcPr>
          <w:p w14:paraId="000002C5" w14:textId="77777777" w:rsidR="00EE2CAC" w:rsidRDefault="002B67DE">
            <w:pPr>
              <w:jc w:val="both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https://reestr.digital.gov.ru/reestr/305072/?sphrase_id=431011</w:t>
            </w:r>
          </w:p>
        </w:tc>
      </w:tr>
    </w:tbl>
    <w:p w14:paraId="000002C6" w14:textId="77777777" w:rsidR="00EE2CAC" w:rsidRDefault="00EE2CA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701"/>
          <w:tab w:val="left" w:pos="6238"/>
          <w:tab w:val="right" w:pos="9639"/>
        </w:tabs>
        <w:ind w:firstLine="709"/>
        <w:jc w:val="center"/>
        <w:rPr>
          <w:b/>
        </w:rPr>
      </w:pPr>
    </w:p>
    <w:p w14:paraId="000002C7" w14:textId="77777777" w:rsidR="00EE2CAC" w:rsidRDefault="002B67DE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701"/>
          <w:tab w:val="left" w:pos="6238"/>
          <w:tab w:val="right" w:pos="9639"/>
        </w:tabs>
        <w:jc w:val="center"/>
        <w:rPr>
          <w:b/>
        </w:rPr>
      </w:pPr>
      <w:r>
        <w:rPr>
          <w:b/>
        </w:rPr>
        <w:t xml:space="preserve">8. ОЦЕНИВАНИЕ РЕЗУЛЬТАТОВ ОСВОЕНИЯ ДИСЦИПЛИНЫ   </w:t>
      </w:r>
    </w:p>
    <w:p w14:paraId="000002C8" w14:textId="77777777" w:rsidR="00EE2CAC" w:rsidRDefault="002B67DE">
      <w:pPr>
        <w:pBdr>
          <w:top w:val="nil"/>
          <w:left w:val="nil"/>
          <w:bottom w:val="nil"/>
          <w:right w:val="nil"/>
          <w:between w:val="nil"/>
        </w:pBdr>
        <w:spacing w:before="220"/>
        <w:ind w:firstLine="709"/>
        <w:jc w:val="both"/>
        <w:rPr>
          <w:color w:val="000000"/>
        </w:rPr>
      </w:pPr>
      <w:r>
        <w:rPr>
          <w:color w:val="000000"/>
        </w:rPr>
        <w:t xml:space="preserve">Оценка качества </w:t>
      </w:r>
      <w:proofErr w:type="gramStart"/>
      <w:r>
        <w:rPr>
          <w:color w:val="000000"/>
        </w:rPr>
        <w:t>учебных достижений</w:t>
      </w:r>
      <w:proofErr w:type="gramEnd"/>
      <w:r>
        <w:rPr>
          <w:color w:val="000000"/>
        </w:rPr>
        <w:t xml:space="preserve"> обучающихся по дисциплине осуществляется в виде текущего контроля успеваемости и промежуточной аттестации. Текущий контроль успеваемости обеспечивает оценивание хода освоения дисциплины. Промежуточная аттестация по дисциплине обеспечивает оценку степени полноты и качества освоения компетенций в соответствии с планируемыми результатами обучения по дисциплине. </w:t>
      </w:r>
    </w:p>
    <w:p w14:paraId="000002C9" w14:textId="77777777" w:rsidR="00EE2CAC" w:rsidRDefault="002B67DE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98"/>
          <w:tab w:val="right" w:pos="9639"/>
        </w:tabs>
        <w:ind w:firstLine="709"/>
        <w:rPr>
          <w:color w:val="000000"/>
        </w:rPr>
      </w:pPr>
      <w:r>
        <w:rPr>
          <w:color w:val="000000"/>
        </w:rPr>
        <w:t>Текущий контроль успеваемости обучающихся:</w:t>
      </w:r>
    </w:p>
    <w:p w14:paraId="000002CA" w14:textId="77777777" w:rsidR="00EE2CAC" w:rsidRDefault="002B67DE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98"/>
          <w:tab w:val="right" w:pos="9639"/>
        </w:tabs>
        <w:ind w:firstLine="709"/>
        <w:jc w:val="right"/>
        <w:rPr>
          <w:color w:val="000000"/>
        </w:rPr>
      </w:pPr>
      <w:r>
        <w:rPr>
          <w:color w:val="000000"/>
        </w:rPr>
        <w:t>Таблица 14</w:t>
      </w:r>
    </w:p>
    <w:tbl>
      <w:tblPr>
        <w:tblStyle w:val="affffffffffffffffff3"/>
        <w:tblW w:w="948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3124"/>
        <w:gridCol w:w="1905"/>
        <w:gridCol w:w="1926"/>
        <w:gridCol w:w="1856"/>
      </w:tblGrid>
      <w:tr w:rsidR="00EE2CAC" w14:paraId="6AF81D9C" w14:textId="77777777">
        <w:tc>
          <w:tcPr>
            <w:tcW w:w="675" w:type="dxa"/>
          </w:tcPr>
          <w:p w14:paraId="000002CB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98"/>
                <w:tab w:val="right" w:pos="9639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№ п/п</w:t>
            </w:r>
          </w:p>
        </w:tc>
        <w:tc>
          <w:tcPr>
            <w:tcW w:w="3124" w:type="dxa"/>
          </w:tcPr>
          <w:p w14:paraId="000002CC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98"/>
                <w:tab w:val="right" w:pos="9639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Наименование раздела (темы) дисциплины </w:t>
            </w:r>
          </w:p>
        </w:tc>
        <w:tc>
          <w:tcPr>
            <w:tcW w:w="1905" w:type="dxa"/>
          </w:tcPr>
          <w:p w14:paraId="000002CD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98"/>
                <w:tab w:val="right" w:pos="9639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Форма текущего контроля</w:t>
            </w:r>
          </w:p>
        </w:tc>
        <w:tc>
          <w:tcPr>
            <w:tcW w:w="1926" w:type="dxa"/>
          </w:tcPr>
          <w:p w14:paraId="000002CE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98"/>
                <w:tab w:val="right" w:pos="9639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Оценочные средства</w:t>
            </w:r>
          </w:p>
        </w:tc>
        <w:tc>
          <w:tcPr>
            <w:tcW w:w="1856" w:type="dxa"/>
          </w:tcPr>
          <w:p w14:paraId="000002CF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98"/>
                <w:tab w:val="right" w:pos="9639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Код ИДК</w:t>
            </w:r>
          </w:p>
        </w:tc>
      </w:tr>
      <w:tr w:rsidR="00EE2CAC" w14:paraId="4B94D0FF" w14:textId="77777777">
        <w:tc>
          <w:tcPr>
            <w:tcW w:w="675" w:type="dxa"/>
          </w:tcPr>
          <w:p w14:paraId="000002D0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98"/>
                <w:tab w:val="right" w:pos="9639"/>
              </w:tabs>
              <w:jc w:val="center"/>
              <w:rPr>
                <w:b/>
                <w:i/>
                <w:color w:val="000000"/>
                <w:sz w:val="16"/>
                <w:szCs w:val="16"/>
              </w:rPr>
            </w:pPr>
            <w:r>
              <w:rPr>
                <w:b/>
                <w:i/>
                <w:color w:val="000000"/>
                <w:sz w:val="16"/>
                <w:szCs w:val="16"/>
              </w:rPr>
              <w:t>1</w:t>
            </w:r>
          </w:p>
        </w:tc>
        <w:tc>
          <w:tcPr>
            <w:tcW w:w="3124" w:type="dxa"/>
          </w:tcPr>
          <w:p w14:paraId="000002D1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98"/>
                <w:tab w:val="right" w:pos="9639"/>
              </w:tabs>
              <w:jc w:val="center"/>
              <w:rPr>
                <w:b/>
                <w:i/>
                <w:color w:val="000000"/>
                <w:sz w:val="16"/>
                <w:szCs w:val="16"/>
              </w:rPr>
            </w:pPr>
            <w:r>
              <w:rPr>
                <w:b/>
                <w:i/>
                <w:color w:val="000000"/>
                <w:sz w:val="16"/>
                <w:szCs w:val="16"/>
              </w:rPr>
              <w:t>2</w:t>
            </w:r>
          </w:p>
        </w:tc>
        <w:tc>
          <w:tcPr>
            <w:tcW w:w="1905" w:type="dxa"/>
          </w:tcPr>
          <w:p w14:paraId="000002D2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98"/>
                <w:tab w:val="right" w:pos="9639"/>
              </w:tabs>
              <w:jc w:val="center"/>
              <w:rPr>
                <w:b/>
                <w:i/>
                <w:color w:val="000000"/>
                <w:sz w:val="16"/>
                <w:szCs w:val="16"/>
              </w:rPr>
            </w:pPr>
            <w:r>
              <w:rPr>
                <w:b/>
                <w:i/>
                <w:color w:val="000000"/>
                <w:sz w:val="16"/>
                <w:szCs w:val="16"/>
              </w:rPr>
              <w:t>3</w:t>
            </w:r>
          </w:p>
        </w:tc>
        <w:tc>
          <w:tcPr>
            <w:tcW w:w="1926" w:type="dxa"/>
          </w:tcPr>
          <w:p w14:paraId="000002D3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98"/>
                <w:tab w:val="right" w:pos="9639"/>
              </w:tabs>
              <w:jc w:val="center"/>
              <w:rPr>
                <w:b/>
                <w:i/>
                <w:color w:val="000000"/>
                <w:sz w:val="16"/>
                <w:szCs w:val="16"/>
              </w:rPr>
            </w:pPr>
            <w:r>
              <w:rPr>
                <w:b/>
                <w:i/>
                <w:color w:val="000000"/>
                <w:sz w:val="16"/>
                <w:szCs w:val="16"/>
              </w:rPr>
              <w:t>4</w:t>
            </w:r>
          </w:p>
        </w:tc>
        <w:tc>
          <w:tcPr>
            <w:tcW w:w="1856" w:type="dxa"/>
          </w:tcPr>
          <w:p w14:paraId="000002D4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98"/>
                <w:tab w:val="right" w:pos="9639"/>
              </w:tabs>
              <w:jc w:val="center"/>
              <w:rPr>
                <w:b/>
                <w:i/>
                <w:color w:val="000000"/>
                <w:sz w:val="16"/>
                <w:szCs w:val="16"/>
              </w:rPr>
            </w:pPr>
            <w:r>
              <w:rPr>
                <w:b/>
                <w:i/>
                <w:color w:val="000000"/>
                <w:sz w:val="16"/>
                <w:szCs w:val="16"/>
              </w:rPr>
              <w:t>5</w:t>
            </w:r>
          </w:p>
        </w:tc>
      </w:tr>
      <w:tr w:rsidR="00EE2CAC" w14:paraId="2722B30F" w14:textId="77777777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2D5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98"/>
                <w:tab w:val="right" w:pos="9639"/>
              </w:tabs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D6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98"/>
                <w:tab w:val="right" w:pos="9639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Введение в системы компьютерного зрения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2D7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98"/>
                <w:tab w:val="right" w:pos="9639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Коллоквиум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2D8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98"/>
                <w:tab w:val="right" w:pos="9639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Вопросы к коллоквиуму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2D9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98"/>
                <w:tab w:val="right" w:pos="9639"/>
              </w:tabs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ПК-10.1</w:t>
            </w:r>
          </w:p>
        </w:tc>
      </w:tr>
      <w:tr w:rsidR="00EE2CAC" w14:paraId="793C19EB" w14:textId="77777777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2DA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98"/>
                <w:tab w:val="right" w:pos="9639"/>
              </w:tabs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DB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98"/>
                <w:tab w:val="right" w:pos="9639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Методы глубоко обучения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2DC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98"/>
                <w:tab w:val="right" w:pos="9639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Домашняя работа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2DD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98"/>
                <w:tab w:val="right" w:pos="9639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Задание для домашней работы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2DE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98"/>
                <w:tab w:val="right" w:pos="9639"/>
              </w:tabs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ПК-10.2</w:t>
            </w:r>
          </w:p>
        </w:tc>
      </w:tr>
      <w:tr w:rsidR="00EE2CAC" w14:paraId="11BB338D" w14:textId="77777777">
        <w:trPr>
          <w:trHeight w:val="281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2DF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98"/>
                <w:tab w:val="right" w:pos="9639"/>
              </w:tabs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E0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98"/>
                <w:tab w:val="right" w:pos="9639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Использование методов глубокого обучения в нейронных сетях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2E1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98"/>
                <w:tab w:val="right" w:pos="9639"/>
              </w:tabs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Лабораторные работы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2E2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98"/>
                <w:tab w:val="right" w:pos="9639"/>
              </w:tabs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Отчеты по лабораторным работам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2E3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98"/>
                <w:tab w:val="right" w:pos="9639"/>
              </w:tabs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ПК-10.3</w:t>
            </w:r>
          </w:p>
        </w:tc>
      </w:tr>
    </w:tbl>
    <w:p w14:paraId="000002E4" w14:textId="77777777" w:rsidR="00EE2CAC" w:rsidRDefault="00EE2CAC">
      <w:pPr>
        <w:tabs>
          <w:tab w:val="right" w:pos="426"/>
        </w:tabs>
        <w:ind w:firstLine="709"/>
      </w:pPr>
    </w:p>
    <w:p w14:paraId="000002E5" w14:textId="77777777" w:rsidR="00EE2CAC" w:rsidRDefault="002B67DE">
      <w:pPr>
        <w:tabs>
          <w:tab w:val="right" w:pos="426"/>
        </w:tabs>
        <w:ind w:firstLine="709"/>
        <w:jc w:val="both"/>
        <w:rPr>
          <w:i/>
          <w:color w:val="0070C0"/>
        </w:rPr>
      </w:pPr>
      <w:r>
        <w:t>Промежуточная аттестация осуществляется в форме зачета.</w:t>
      </w:r>
    </w:p>
    <w:p w14:paraId="000002E6" w14:textId="77777777" w:rsidR="00EE2CAC" w:rsidRDefault="00EE2CAC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ind w:firstLine="709"/>
        <w:jc w:val="both"/>
        <w:rPr>
          <w:color w:val="000000"/>
        </w:rPr>
      </w:pPr>
    </w:p>
    <w:p w14:paraId="000002E7" w14:textId="77777777" w:rsidR="00EE2CAC" w:rsidRDefault="002B67DE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ind w:firstLine="709"/>
        <w:jc w:val="both"/>
        <w:rPr>
          <w:color w:val="000000"/>
        </w:rPr>
      </w:pPr>
      <w:r>
        <w:rPr>
          <w:color w:val="000000"/>
        </w:rPr>
        <w:t>Способ проведения промежуточной аттестации:</w:t>
      </w:r>
      <w:r>
        <w:rPr>
          <w:i/>
          <w:color w:val="000000"/>
        </w:rPr>
        <w:t xml:space="preserve"> </w:t>
      </w:r>
      <w:r>
        <w:rPr>
          <w:color w:val="000000"/>
        </w:rPr>
        <w:t>устный зачет.</w:t>
      </w:r>
    </w:p>
    <w:p w14:paraId="000002E8" w14:textId="77777777" w:rsidR="00EE2CAC" w:rsidRDefault="00EE2CAC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ind w:firstLine="709"/>
        <w:jc w:val="both"/>
        <w:rPr>
          <w:color w:val="000000"/>
        </w:rPr>
      </w:pPr>
    </w:p>
    <w:p w14:paraId="000002E9" w14:textId="77777777" w:rsidR="00EE2CAC" w:rsidRDefault="002B67DE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ind w:firstLine="709"/>
        <w:jc w:val="both"/>
        <w:rPr>
          <w:color w:val="000000"/>
        </w:rPr>
      </w:pPr>
      <w:r>
        <w:rPr>
          <w:color w:val="000000"/>
        </w:rPr>
        <w:t>Перечень видов оценочных средств, используемых для промежуточной аттестации по дисциплине: вопросы к зачету.</w:t>
      </w:r>
    </w:p>
    <w:p w14:paraId="000002EA" w14:textId="77777777" w:rsidR="00EE2CAC" w:rsidRDefault="00EE2CAC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ind w:firstLine="709"/>
        <w:jc w:val="both"/>
        <w:rPr>
          <w:color w:val="000000"/>
        </w:rPr>
      </w:pPr>
    </w:p>
    <w:p w14:paraId="000002EB" w14:textId="77777777" w:rsidR="00EE2CAC" w:rsidRDefault="002B67DE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98"/>
          <w:tab w:val="right" w:pos="9639"/>
        </w:tabs>
        <w:ind w:firstLine="709"/>
        <w:jc w:val="both"/>
        <w:rPr>
          <w:color w:val="000000"/>
        </w:rPr>
      </w:pPr>
      <w:r>
        <w:rPr>
          <w:color w:val="000000"/>
        </w:rPr>
        <w:t>Критерии оценивания результатов обучения по дисциплине при проведении промежуточной аттестации:</w:t>
      </w:r>
    </w:p>
    <w:p w14:paraId="000002EC" w14:textId="77777777" w:rsidR="00EE2CAC" w:rsidRDefault="002B67DE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98"/>
          <w:tab w:val="right" w:pos="9639"/>
        </w:tabs>
        <w:ind w:firstLine="709"/>
        <w:jc w:val="right"/>
        <w:rPr>
          <w:color w:val="000000"/>
        </w:rPr>
      </w:pPr>
      <w:r>
        <w:rPr>
          <w:color w:val="000000"/>
        </w:rPr>
        <w:t>Таблица 15</w:t>
      </w:r>
    </w:p>
    <w:p w14:paraId="000002ED" w14:textId="77777777" w:rsidR="00EE2CAC" w:rsidRDefault="00EE2CAC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98"/>
          <w:tab w:val="right" w:pos="9639"/>
        </w:tabs>
        <w:ind w:firstLine="709"/>
        <w:jc w:val="right"/>
        <w:rPr>
          <w:color w:val="000000"/>
        </w:rPr>
      </w:pPr>
    </w:p>
    <w:tbl>
      <w:tblPr>
        <w:tblStyle w:val="affffffffffffffffff4"/>
        <w:tblW w:w="948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53"/>
        <w:gridCol w:w="1547"/>
        <w:gridCol w:w="1811"/>
        <w:gridCol w:w="1643"/>
        <w:gridCol w:w="1516"/>
        <w:gridCol w:w="1516"/>
      </w:tblGrid>
      <w:tr w:rsidR="00EE2CAC" w14:paraId="55B56058" w14:textId="77777777">
        <w:trPr>
          <w:trHeight w:val="433"/>
        </w:trPr>
        <w:tc>
          <w:tcPr>
            <w:tcW w:w="14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EE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Код и наименование компетенции</w:t>
            </w:r>
          </w:p>
        </w:tc>
        <w:tc>
          <w:tcPr>
            <w:tcW w:w="15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EF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Планируемые результаты обучения по дисциплине</w:t>
            </w:r>
          </w:p>
        </w:tc>
        <w:tc>
          <w:tcPr>
            <w:tcW w:w="6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F0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Критерии оценивания результатов обучения</w:t>
            </w:r>
          </w:p>
        </w:tc>
      </w:tr>
      <w:tr w:rsidR="00EE2CAC" w14:paraId="2A3DEBAF" w14:textId="77777777">
        <w:tc>
          <w:tcPr>
            <w:tcW w:w="14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F4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5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F5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F6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«неудовлетворительно»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F7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«удовлетворительно»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F8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«хорошо»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F9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«отлично»</w:t>
            </w:r>
          </w:p>
        </w:tc>
      </w:tr>
      <w:tr w:rsidR="00EE2CAC" w14:paraId="248758A4" w14:textId="77777777"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FA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FB" w14:textId="77777777" w:rsidR="00EE2CAC" w:rsidRDefault="002B67D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2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FC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3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FD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4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FE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5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FF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6</w:t>
            </w:r>
          </w:p>
        </w:tc>
      </w:tr>
      <w:tr w:rsidR="00EE2CAC" w14:paraId="77604AAA" w14:textId="77777777">
        <w:tc>
          <w:tcPr>
            <w:tcW w:w="14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00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sz w:val="20"/>
                <w:szCs w:val="20"/>
              </w:rPr>
              <w:t>ПК-10 – Способен создавать прикладные информационные системы с использованием методов машинного обучения и интеллектуальной обработки данных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01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sz w:val="20"/>
                <w:szCs w:val="20"/>
              </w:rPr>
              <w:t>-1. Знает основные подходы к постановке и решению задач компьютерного зрения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02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</w:rPr>
              <w:t>Не знает основные подходы к постановке и решению задач компьютерного зрения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03" w14:textId="77777777" w:rsidR="00EE2CAC" w:rsidRDefault="002B67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 трудом</w:t>
            </w:r>
          </w:p>
          <w:p w14:paraId="00000304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</w:rPr>
              <w:t>характеризует основные подходы к постановке и решению задач компьютерного зрения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05" w14:textId="77777777" w:rsidR="00EE2CAC" w:rsidRDefault="002B67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 небольшими</w:t>
            </w:r>
          </w:p>
          <w:p w14:paraId="00000306" w14:textId="77777777" w:rsidR="00EE2CAC" w:rsidRDefault="002B67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неточностями</w:t>
            </w:r>
          </w:p>
          <w:p w14:paraId="00000307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</w:rPr>
              <w:t>характеризует основные подходы к постановке и решению задач компьютерного зрения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08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</w:rPr>
              <w:t>Уверенно характеризует основные подходы к постановке и решению задач компьютерного зрения</w:t>
            </w:r>
          </w:p>
        </w:tc>
      </w:tr>
      <w:tr w:rsidR="00EE2CAC" w14:paraId="441D59B6" w14:textId="77777777">
        <w:tc>
          <w:tcPr>
            <w:tcW w:w="14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09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0A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color w:val="000000"/>
              </w:rPr>
            </w:pPr>
            <w:r>
              <w:rPr>
                <w:sz w:val="20"/>
                <w:szCs w:val="20"/>
              </w:rPr>
              <w:t xml:space="preserve">З-2. Знает основные методы подготовки и обработки изображений, доступные в рамках соответствующих библиотек и на языке программирования </w:t>
            </w:r>
            <w:proofErr w:type="spellStart"/>
            <w:r>
              <w:rPr>
                <w:sz w:val="20"/>
                <w:szCs w:val="20"/>
              </w:rPr>
              <w:t>Python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0B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</w:rPr>
              <w:t xml:space="preserve">Не знает основные методы подготовки и обработки изображений, доступные в рамках соответствующих библиотек и на языке программирования </w:t>
            </w:r>
            <w:proofErr w:type="spellStart"/>
            <w:r>
              <w:rPr>
                <w:sz w:val="20"/>
                <w:szCs w:val="20"/>
              </w:rPr>
              <w:t>Python</w:t>
            </w:r>
            <w:proofErr w:type="spellEnd"/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0C" w14:textId="77777777" w:rsidR="00EE2CAC" w:rsidRDefault="002B67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 трудом</w:t>
            </w:r>
          </w:p>
          <w:p w14:paraId="0000030D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</w:rPr>
              <w:t xml:space="preserve">характеризует основные методы подготовки и обработки изображений, доступные в рамках соответствующих библиотек и на языке программирования </w:t>
            </w:r>
            <w:proofErr w:type="spellStart"/>
            <w:r>
              <w:rPr>
                <w:sz w:val="20"/>
                <w:szCs w:val="20"/>
              </w:rPr>
              <w:t>Python</w:t>
            </w:r>
            <w:proofErr w:type="spellEnd"/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0E" w14:textId="77777777" w:rsidR="00EE2CAC" w:rsidRDefault="002B67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 небольшими</w:t>
            </w:r>
          </w:p>
          <w:p w14:paraId="0000030F" w14:textId="77777777" w:rsidR="00EE2CAC" w:rsidRDefault="002B67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неточностями</w:t>
            </w:r>
          </w:p>
          <w:p w14:paraId="00000310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</w:rPr>
              <w:t xml:space="preserve">характеризует основные методы подготовки и обработки изображений, доступные в рамках соответствующих библиотек и на языке программирования </w:t>
            </w:r>
            <w:proofErr w:type="spellStart"/>
            <w:r>
              <w:rPr>
                <w:sz w:val="20"/>
                <w:szCs w:val="20"/>
              </w:rPr>
              <w:t>Python</w:t>
            </w:r>
            <w:proofErr w:type="spellEnd"/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11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</w:rPr>
              <w:t xml:space="preserve">Уверенно характеризует основные методы подготовки и обработки изображений, доступные в рамках соответствующих библиотек и на языке программирования </w:t>
            </w:r>
            <w:proofErr w:type="spellStart"/>
            <w:r>
              <w:rPr>
                <w:sz w:val="20"/>
                <w:szCs w:val="20"/>
              </w:rPr>
              <w:t>Python</w:t>
            </w:r>
            <w:proofErr w:type="spellEnd"/>
          </w:p>
        </w:tc>
      </w:tr>
      <w:tr w:rsidR="00EE2CAC" w14:paraId="350781FF" w14:textId="77777777">
        <w:trPr>
          <w:trHeight w:val="686"/>
        </w:trPr>
        <w:tc>
          <w:tcPr>
            <w:tcW w:w="14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12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13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color w:val="000000"/>
              </w:rPr>
            </w:pPr>
            <w:r>
              <w:rPr>
                <w:sz w:val="20"/>
                <w:szCs w:val="20"/>
              </w:rPr>
              <w:t xml:space="preserve">З-3. Знает основные методы решения задач компьютерного зрения при помощи нейронных сетей и их реализации в рамках соответствующих библиотек и на языке программирования </w:t>
            </w:r>
            <w:proofErr w:type="spellStart"/>
            <w:r>
              <w:rPr>
                <w:sz w:val="20"/>
                <w:szCs w:val="20"/>
              </w:rPr>
              <w:t>Python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14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</w:rPr>
              <w:t xml:space="preserve">Не знает основные методы решения задач компьютерного зрения при помощи нейронных сетей и их реализации в рамках соответствующих библиотек и на языке программирования </w:t>
            </w:r>
            <w:proofErr w:type="spellStart"/>
            <w:r>
              <w:rPr>
                <w:sz w:val="20"/>
                <w:szCs w:val="20"/>
              </w:rPr>
              <w:t>Python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15" w14:textId="77777777" w:rsidR="00EE2CAC" w:rsidRDefault="002B67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 трудом</w:t>
            </w:r>
          </w:p>
          <w:p w14:paraId="00000316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</w:rPr>
              <w:t xml:space="preserve">характеризует основные методы решения задач компьютерного зрения при помощи нейронных сетей и их реализации в рамках соответствующих библиотек и на языке программирования </w:t>
            </w:r>
            <w:proofErr w:type="spellStart"/>
            <w:r>
              <w:rPr>
                <w:sz w:val="20"/>
                <w:szCs w:val="20"/>
              </w:rPr>
              <w:t>Python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17" w14:textId="77777777" w:rsidR="00EE2CAC" w:rsidRDefault="002B67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 небольшими</w:t>
            </w:r>
          </w:p>
          <w:p w14:paraId="00000318" w14:textId="77777777" w:rsidR="00EE2CAC" w:rsidRDefault="002B67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неточностями</w:t>
            </w:r>
          </w:p>
          <w:p w14:paraId="00000319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</w:rPr>
              <w:t xml:space="preserve">характеризует основные методы решения задач компьютерного зрения при помощи нейронных сетей и их реализации в рамках соответствующих библиотек и на языке программирования </w:t>
            </w:r>
            <w:proofErr w:type="spellStart"/>
            <w:r>
              <w:rPr>
                <w:sz w:val="20"/>
                <w:szCs w:val="20"/>
              </w:rPr>
              <w:t>Python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1A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</w:rPr>
              <w:t xml:space="preserve">Уверенно характеризует основные методы решения задач компьютерного зрения при помощи нейронных сетей и их реализации в рамках соответствующих библиотек и на языке программирования </w:t>
            </w:r>
            <w:proofErr w:type="spellStart"/>
            <w:r>
              <w:rPr>
                <w:sz w:val="20"/>
                <w:szCs w:val="20"/>
              </w:rPr>
              <w:t>Python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EE2CAC" w14:paraId="7C12D62B" w14:textId="77777777">
        <w:trPr>
          <w:trHeight w:val="270"/>
        </w:trPr>
        <w:tc>
          <w:tcPr>
            <w:tcW w:w="14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1B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1C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color w:val="000000"/>
              </w:rPr>
            </w:pPr>
            <w:r>
              <w:rPr>
                <w:sz w:val="20"/>
                <w:szCs w:val="20"/>
              </w:rPr>
              <w:t xml:space="preserve"> У-1 Умеет выбирать библиотеки и методы решения практических задач компьютерного зрения.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1D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</w:rPr>
              <w:t>Не способен выбирать библиотеки и методы решения практических задач компьютерного зрения.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1E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</w:rPr>
              <w:t>Предпринимает попытки выбирать библиотеки и методы решения практических задач компьютерного зрения.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1F" w14:textId="77777777" w:rsidR="00EE2CAC" w:rsidRDefault="002B67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основном</w:t>
            </w:r>
          </w:p>
          <w:p w14:paraId="00000320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</w:rPr>
              <w:t>умеет выбирать библиотеки и методы решения практических задач компьютерного зрения.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21" w14:textId="77777777" w:rsidR="00EE2CAC" w:rsidRDefault="002B67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различных</w:t>
            </w:r>
          </w:p>
          <w:p w14:paraId="00000322" w14:textId="77777777" w:rsidR="00EE2CAC" w:rsidRDefault="002B67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ситуациях</w:t>
            </w:r>
          </w:p>
          <w:p w14:paraId="00000323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</w:rPr>
              <w:t>может выбирать библиотеки и методы решения практических задач компьютерного зрения.</w:t>
            </w:r>
          </w:p>
        </w:tc>
      </w:tr>
      <w:tr w:rsidR="00EE2CAC" w14:paraId="79AF3B36" w14:textId="77777777">
        <w:trPr>
          <w:trHeight w:val="175"/>
        </w:trPr>
        <w:tc>
          <w:tcPr>
            <w:tcW w:w="14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24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25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color w:val="000000"/>
              </w:rPr>
            </w:pPr>
            <w:r>
              <w:rPr>
                <w:sz w:val="20"/>
                <w:szCs w:val="20"/>
              </w:rPr>
              <w:t xml:space="preserve"> У- 2. Умеет выполнить подбор или модификацию алгоритмов обработки изображений в соответствии с характеристиками входных данных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26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</w:rPr>
              <w:t>Не способен выполнить подбор или модификацию алгоритмов обработки изображений в соответствии с характеристиками входных данных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27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</w:rPr>
              <w:t>Предпринимает попытки выполнить подбор или модификацию алгоритмов обработки изображений в соответствии с характеристиками входных данных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28" w14:textId="77777777" w:rsidR="00EE2CAC" w:rsidRDefault="002B67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основном</w:t>
            </w:r>
          </w:p>
          <w:p w14:paraId="00000329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</w:rPr>
              <w:t>умеет выполнить подбор или модификацию алгоритмов обработки изображений в соответствии с характеристиками входных данных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2A" w14:textId="77777777" w:rsidR="00EE2CAC" w:rsidRDefault="002B67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различных</w:t>
            </w:r>
          </w:p>
          <w:p w14:paraId="0000032B" w14:textId="77777777" w:rsidR="00EE2CAC" w:rsidRDefault="002B67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ситуациях</w:t>
            </w:r>
          </w:p>
          <w:p w14:paraId="0000032C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</w:rPr>
              <w:t xml:space="preserve">может выполнить подбор или модификацию алгоритмов обработки изображений в соответствии с характеристиками входных данных </w:t>
            </w:r>
          </w:p>
        </w:tc>
      </w:tr>
      <w:tr w:rsidR="00EE2CAC" w14:paraId="527F6FBE" w14:textId="77777777">
        <w:trPr>
          <w:trHeight w:val="285"/>
        </w:trPr>
        <w:tc>
          <w:tcPr>
            <w:tcW w:w="14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2D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2E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sz w:val="20"/>
                <w:szCs w:val="20"/>
              </w:rPr>
              <w:t xml:space="preserve">В-1 Владеет опытом применения </w:t>
            </w:r>
            <w:proofErr w:type="spellStart"/>
            <w:r>
              <w:rPr>
                <w:sz w:val="20"/>
                <w:szCs w:val="20"/>
              </w:rPr>
              <w:t>свёрточных</w:t>
            </w:r>
            <w:proofErr w:type="spellEnd"/>
            <w:r>
              <w:rPr>
                <w:sz w:val="20"/>
                <w:szCs w:val="20"/>
              </w:rPr>
              <w:t xml:space="preserve"> нейронных сетей (</w:t>
            </w:r>
            <w:proofErr w:type="spellStart"/>
            <w:r>
              <w:rPr>
                <w:sz w:val="20"/>
                <w:szCs w:val="20"/>
              </w:rPr>
              <w:t>Convolutional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Neural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Network</w:t>
            </w:r>
            <w:proofErr w:type="spellEnd"/>
            <w:r>
              <w:rPr>
                <w:sz w:val="20"/>
                <w:szCs w:val="20"/>
              </w:rPr>
              <w:t>) и других алгоритмов к решению задач компьютерного зрения.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2F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Не владеет опытом применения </w:t>
            </w:r>
            <w:proofErr w:type="spellStart"/>
            <w:r>
              <w:rPr>
                <w:sz w:val="20"/>
                <w:szCs w:val="20"/>
              </w:rPr>
              <w:t>свёрточных</w:t>
            </w:r>
            <w:proofErr w:type="spellEnd"/>
            <w:r>
              <w:rPr>
                <w:sz w:val="20"/>
                <w:szCs w:val="20"/>
              </w:rPr>
              <w:t xml:space="preserve"> нейронных сетей (</w:t>
            </w:r>
            <w:proofErr w:type="spellStart"/>
            <w:r>
              <w:rPr>
                <w:sz w:val="20"/>
                <w:szCs w:val="20"/>
              </w:rPr>
              <w:t>Convolutional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Neural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Network</w:t>
            </w:r>
            <w:proofErr w:type="spellEnd"/>
            <w:r>
              <w:rPr>
                <w:sz w:val="20"/>
                <w:szCs w:val="20"/>
              </w:rPr>
              <w:t>) и других алгоритмов к решению задач компьютерного зрения.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30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Слабо владеет опытом применения </w:t>
            </w:r>
            <w:proofErr w:type="spellStart"/>
            <w:r>
              <w:rPr>
                <w:sz w:val="20"/>
                <w:szCs w:val="20"/>
              </w:rPr>
              <w:t>свёрточных</w:t>
            </w:r>
            <w:proofErr w:type="spellEnd"/>
            <w:r>
              <w:rPr>
                <w:sz w:val="20"/>
                <w:szCs w:val="20"/>
              </w:rPr>
              <w:t xml:space="preserve"> нейронных сетей (</w:t>
            </w:r>
            <w:proofErr w:type="spellStart"/>
            <w:r>
              <w:rPr>
                <w:sz w:val="20"/>
                <w:szCs w:val="20"/>
              </w:rPr>
              <w:t>Convolutional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Neural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Network</w:t>
            </w:r>
            <w:proofErr w:type="spellEnd"/>
            <w:r>
              <w:rPr>
                <w:sz w:val="20"/>
                <w:szCs w:val="20"/>
              </w:rPr>
              <w:t xml:space="preserve">) и других алгоритмов к решению задач компьютерного зрения.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31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основном владеет опытом применения </w:t>
            </w:r>
            <w:proofErr w:type="spellStart"/>
            <w:r>
              <w:rPr>
                <w:sz w:val="20"/>
                <w:szCs w:val="20"/>
              </w:rPr>
              <w:t>свёрточных</w:t>
            </w:r>
            <w:proofErr w:type="spellEnd"/>
            <w:r>
              <w:rPr>
                <w:sz w:val="20"/>
                <w:szCs w:val="20"/>
              </w:rPr>
              <w:t xml:space="preserve"> нейронных сетей (</w:t>
            </w:r>
            <w:proofErr w:type="spellStart"/>
            <w:r>
              <w:rPr>
                <w:sz w:val="20"/>
                <w:szCs w:val="20"/>
              </w:rPr>
              <w:t>Convolutional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Neural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Network</w:t>
            </w:r>
            <w:proofErr w:type="spellEnd"/>
            <w:r>
              <w:rPr>
                <w:sz w:val="20"/>
                <w:szCs w:val="20"/>
              </w:rPr>
              <w:t>) и других алгоритмов к решению задач компьютерного зрения.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32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Уверенно</w:t>
            </w:r>
          </w:p>
          <w:p w14:paraId="00000333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владеет опытом применения </w:t>
            </w:r>
            <w:proofErr w:type="spellStart"/>
            <w:r>
              <w:rPr>
                <w:sz w:val="20"/>
                <w:szCs w:val="20"/>
              </w:rPr>
              <w:t>свёрточных</w:t>
            </w:r>
            <w:proofErr w:type="spellEnd"/>
            <w:r>
              <w:rPr>
                <w:sz w:val="20"/>
                <w:szCs w:val="20"/>
              </w:rPr>
              <w:t xml:space="preserve"> нейронных сетей (</w:t>
            </w:r>
            <w:proofErr w:type="spellStart"/>
            <w:r>
              <w:rPr>
                <w:sz w:val="20"/>
                <w:szCs w:val="20"/>
              </w:rPr>
              <w:t>Convolutional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Neural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Network</w:t>
            </w:r>
            <w:proofErr w:type="spellEnd"/>
            <w:r>
              <w:rPr>
                <w:sz w:val="20"/>
                <w:szCs w:val="20"/>
              </w:rPr>
              <w:t>) и других алгоритмов к решению задач компьютерного зрения.</w:t>
            </w:r>
          </w:p>
        </w:tc>
      </w:tr>
    </w:tbl>
    <w:p w14:paraId="00000334" w14:textId="77777777" w:rsidR="00EE2CAC" w:rsidRDefault="00EE2CAC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98"/>
          <w:tab w:val="right" w:pos="9639"/>
        </w:tabs>
        <w:ind w:firstLine="709"/>
        <w:jc w:val="right"/>
        <w:rPr>
          <w:color w:val="000000"/>
        </w:rPr>
      </w:pPr>
    </w:p>
    <w:p w14:paraId="00000335" w14:textId="77777777" w:rsidR="00EE2CAC" w:rsidRDefault="00EE2CAC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98"/>
          <w:tab w:val="right" w:pos="9639"/>
        </w:tabs>
        <w:ind w:firstLine="709"/>
        <w:jc w:val="right"/>
        <w:rPr>
          <w:color w:val="000000"/>
        </w:rPr>
      </w:pPr>
    </w:p>
    <w:p w14:paraId="00000336" w14:textId="77777777" w:rsidR="00EE2CAC" w:rsidRDefault="002B67DE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  <w:tab w:val="left" w:pos="6238"/>
          <w:tab w:val="right" w:pos="9639"/>
        </w:tabs>
        <w:jc w:val="center"/>
        <w:rPr>
          <w:b/>
          <w:color w:val="000000"/>
        </w:rPr>
      </w:pPr>
      <w:r>
        <w:rPr>
          <w:b/>
          <w:color w:val="000000"/>
        </w:rPr>
        <w:t xml:space="preserve">9. ОЦЕНОЧНЫЕ МАТЕРИАЛЫ ДЛЯ ПРОВЕДЕНИЯ ТЕКУЩЕГО КОНТРОЛЯ И ПРОМЕЖУТОЧНОЙ АТТЕСТАЦИИ ОБУЧАЮЩИХСЯ ПО ДИСЦИПЛИНЕ     </w:t>
      </w:r>
    </w:p>
    <w:p w14:paraId="00000337" w14:textId="77777777" w:rsidR="00EE2CAC" w:rsidRDefault="00EE2CAC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rPr>
          <w:color w:val="000000"/>
        </w:rPr>
      </w:pPr>
    </w:p>
    <w:p w14:paraId="00000338" w14:textId="77777777" w:rsidR="00EE2CAC" w:rsidRDefault="002B67DE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right" w:pos="9639"/>
        </w:tabs>
        <w:ind w:firstLine="709"/>
        <w:jc w:val="both"/>
        <w:rPr>
          <w:b/>
          <w:color w:val="000000"/>
        </w:rPr>
      </w:pPr>
      <w:r>
        <w:rPr>
          <w:b/>
          <w:color w:val="000000"/>
        </w:rPr>
        <w:t>Оценочные материалы для текущего контроля успеваемости</w:t>
      </w:r>
    </w:p>
    <w:p w14:paraId="00000339" w14:textId="77777777" w:rsidR="00EE2CAC" w:rsidRDefault="002B67D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right" w:pos="9639"/>
        </w:tabs>
        <w:ind w:firstLine="709"/>
        <w:jc w:val="both"/>
        <w:rPr>
          <w:color w:val="000000"/>
        </w:rPr>
      </w:pPr>
      <w:sdt>
        <w:sdtPr>
          <w:tag w:val="goog_rdk_6"/>
          <w:id w:val="-69432081"/>
        </w:sdtPr>
        <w:sdtContent>
          <w:r>
            <w:rPr>
              <w:rFonts w:ascii="Gungsuh" w:eastAsia="Gungsuh" w:hAnsi="Gungsuh" w:cs="Gungsuh"/>
              <w:color w:val="000000"/>
            </w:rPr>
            <w:t>−</w:t>
          </w:r>
          <w:r>
            <w:rPr>
              <w:rFonts w:ascii="Gungsuh" w:eastAsia="Gungsuh" w:hAnsi="Gungsuh" w:cs="Gungsuh"/>
              <w:color w:val="000000"/>
            </w:rPr>
            <w:tab/>
            <w:t>комплект вопросов для коллоквиума   – 1 шт. (Приложение 1);</w:t>
          </w:r>
        </w:sdtContent>
      </w:sdt>
    </w:p>
    <w:p w14:paraId="0000033A" w14:textId="77777777" w:rsidR="00EE2CAC" w:rsidRDefault="002B67D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right" w:pos="9639"/>
        </w:tabs>
        <w:ind w:firstLine="709"/>
        <w:jc w:val="both"/>
        <w:rPr>
          <w:color w:val="000000"/>
        </w:rPr>
      </w:pPr>
      <w:sdt>
        <w:sdtPr>
          <w:tag w:val="goog_rdk_7"/>
          <w:id w:val="51744125"/>
        </w:sdtPr>
        <w:sdtContent>
          <w:r>
            <w:rPr>
              <w:rFonts w:ascii="Gungsuh" w:eastAsia="Gungsuh" w:hAnsi="Gungsuh" w:cs="Gungsuh"/>
              <w:color w:val="000000"/>
            </w:rPr>
            <w:t>−</w:t>
          </w:r>
          <w:r>
            <w:rPr>
              <w:rFonts w:ascii="Gungsuh" w:eastAsia="Gungsuh" w:hAnsi="Gungsuh" w:cs="Gungsuh"/>
              <w:color w:val="000000"/>
            </w:rPr>
            <w:tab/>
            <w:t>задание для домашней работы   – 1 шт. (Приложение 2);</w:t>
          </w:r>
        </w:sdtContent>
      </w:sdt>
    </w:p>
    <w:p w14:paraId="0000033B" w14:textId="77777777" w:rsidR="00EE2CAC" w:rsidRDefault="002B67D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right" w:pos="9639"/>
        </w:tabs>
        <w:ind w:firstLine="709"/>
        <w:jc w:val="both"/>
        <w:rPr>
          <w:color w:val="000000"/>
        </w:rPr>
      </w:pPr>
      <w:sdt>
        <w:sdtPr>
          <w:tag w:val="goog_rdk_8"/>
          <w:id w:val="1117710822"/>
        </w:sdtPr>
        <w:sdtContent>
          <w:r>
            <w:rPr>
              <w:rFonts w:ascii="Gungsuh" w:eastAsia="Gungsuh" w:hAnsi="Gungsuh" w:cs="Gungsuh"/>
              <w:color w:val="000000"/>
            </w:rPr>
            <w:t>−</w:t>
          </w:r>
          <w:r>
            <w:rPr>
              <w:rFonts w:ascii="Gungsuh" w:eastAsia="Gungsuh" w:hAnsi="Gungsuh" w:cs="Gungsuh"/>
              <w:color w:val="000000"/>
            </w:rPr>
            <w:tab/>
            <w:t>структура отчетов по лабораторным работам – 1 шт. (Приложение 3).</w:t>
          </w:r>
        </w:sdtContent>
      </w:sdt>
    </w:p>
    <w:p w14:paraId="0000033C" w14:textId="77777777" w:rsidR="00EE2CAC" w:rsidRDefault="00EE2CAC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right" w:pos="9639"/>
        </w:tabs>
        <w:ind w:firstLine="709"/>
        <w:jc w:val="both"/>
        <w:rPr>
          <w:color w:val="000000"/>
        </w:rPr>
      </w:pPr>
    </w:p>
    <w:p w14:paraId="0000033D" w14:textId="77777777" w:rsidR="00EE2CAC" w:rsidRDefault="002B67DE">
      <w:pPr>
        <w:tabs>
          <w:tab w:val="right" w:pos="426"/>
        </w:tabs>
        <w:ind w:firstLine="709"/>
        <w:jc w:val="both"/>
        <w:rPr>
          <w:b/>
        </w:rPr>
      </w:pPr>
      <w:r>
        <w:rPr>
          <w:b/>
        </w:rPr>
        <w:t>Оценочные материалы для промежуточной аттестации</w:t>
      </w:r>
    </w:p>
    <w:p w14:paraId="0000033E" w14:textId="77777777" w:rsidR="00EE2CAC" w:rsidRDefault="002B67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right" w:pos="9639"/>
        </w:tabs>
        <w:ind w:left="0" w:firstLine="709"/>
        <w:jc w:val="both"/>
        <w:rPr>
          <w:color w:val="000000"/>
        </w:rPr>
      </w:pPr>
      <w:r>
        <w:rPr>
          <w:color w:val="000000"/>
        </w:rPr>
        <w:t>комплект вопросов к зачету по дисциплине – 1 шт. (Приложение 4).</w:t>
      </w:r>
    </w:p>
    <w:p w14:paraId="0000033F" w14:textId="77777777" w:rsidR="00EE2CAC" w:rsidRDefault="002B67DE">
      <w:pPr>
        <w:rPr>
          <w:color w:val="000000"/>
        </w:rPr>
      </w:pPr>
      <w:r>
        <w:br w:type="page"/>
      </w:r>
    </w:p>
    <w:p w14:paraId="00000340" w14:textId="77777777" w:rsidR="00EE2CAC" w:rsidRDefault="002B67DE">
      <w:pPr>
        <w:jc w:val="right"/>
      </w:pPr>
      <w:r>
        <w:t>ПРИЛОЖЕНИЕ 1</w:t>
      </w:r>
    </w:p>
    <w:p w14:paraId="00000341" w14:textId="77777777" w:rsidR="00EE2CAC" w:rsidRDefault="00EE2CAC">
      <w:pPr>
        <w:ind w:left="720"/>
        <w:rPr>
          <w:color w:val="000000"/>
        </w:rPr>
      </w:pPr>
    </w:p>
    <w:p w14:paraId="00000342" w14:textId="77777777" w:rsidR="00EE2CAC" w:rsidRDefault="002B67DE">
      <w:pPr>
        <w:jc w:val="center"/>
        <w:rPr>
          <w:b/>
        </w:rPr>
      </w:pPr>
      <w:r>
        <w:rPr>
          <w:b/>
        </w:rPr>
        <w:t xml:space="preserve">Перечень вопросов для коллоквиума по разделу </w:t>
      </w:r>
    </w:p>
    <w:p w14:paraId="00000343" w14:textId="77777777" w:rsidR="00EE2CAC" w:rsidRDefault="002B67DE">
      <w:pPr>
        <w:jc w:val="center"/>
        <w:rPr>
          <w:b/>
        </w:rPr>
      </w:pPr>
      <w:r>
        <w:rPr>
          <w:b/>
        </w:rPr>
        <w:t>«Введение в системы компьютерного зрения»</w:t>
      </w:r>
    </w:p>
    <w:p w14:paraId="00000344" w14:textId="77777777" w:rsidR="00EE2CAC" w:rsidRDefault="002B67DE">
      <w:pPr>
        <w:ind w:left="720"/>
        <w:jc w:val="center"/>
        <w:rPr>
          <w:color w:val="000000"/>
        </w:rPr>
      </w:pPr>
      <w:r>
        <w:rPr>
          <w:color w:val="000000"/>
        </w:rPr>
        <w:t xml:space="preserve"> </w:t>
      </w:r>
    </w:p>
    <w:p w14:paraId="00000345" w14:textId="77777777" w:rsidR="00EE2CAC" w:rsidRDefault="002B67DE">
      <w:pPr>
        <w:numPr>
          <w:ilvl w:val="0"/>
          <w:numId w:val="5"/>
        </w:numPr>
        <w:jc w:val="both"/>
        <w:rPr>
          <w:color w:val="000000"/>
        </w:rPr>
      </w:pPr>
      <w:bookmarkStart w:id="188" w:name="_heading=h.1fob9te" w:colFirst="0" w:colLast="0"/>
      <w:bookmarkEnd w:id="188"/>
      <w:r>
        <w:rPr>
          <w:color w:val="000000"/>
        </w:rPr>
        <w:t>Современные тенденции решения задач компьютерного зрения и подходы для их решения.</w:t>
      </w:r>
    </w:p>
    <w:p w14:paraId="00000346" w14:textId="77777777" w:rsidR="00EE2CAC" w:rsidRDefault="002B67DE">
      <w:pPr>
        <w:numPr>
          <w:ilvl w:val="0"/>
          <w:numId w:val="5"/>
        </w:numPr>
        <w:jc w:val="both"/>
        <w:rPr>
          <w:color w:val="000000"/>
        </w:rPr>
      </w:pPr>
      <w:r>
        <w:rPr>
          <w:color w:val="000000"/>
        </w:rPr>
        <w:t>Привести примеры задач компьютерного зрения, когда нейронные сети имеют преимущества перед классическими методами, ответ обосновать.</w:t>
      </w:r>
    </w:p>
    <w:p w14:paraId="00000347" w14:textId="77777777" w:rsidR="00EE2CAC" w:rsidRDefault="002B67DE">
      <w:pPr>
        <w:numPr>
          <w:ilvl w:val="0"/>
          <w:numId w:val="5"/>
        </w:numPr>
        <w:jc w:val="both"/>
        <w:rPr>
          <w:color w:val="000000"/>
        </w:rPr>
      </w:pPr>
      <w:r>
        <w:rPr>
          <w:color w:val="000000"/>
        </w:rPr>
        <w:t>Привести примеры задач компьютерного зрения, когда классические подходы имеют преимущества перед глубокими нейронными сетями, ответ обосновать.</w:t>
      </w:r>
    </w:p>
    <w:p w14:paraId="00000348" w14:textId="77777777" w:rsidR="00EE2CAC" w:rsidRDefault="002B67DE">
      <w:pPr>
        <w:numPr>
          <w:ilvl w:val="0"/>
          <w:numId w:val="5"/>
        </w:numPr>
        <w:jc w:val="both"/>
        <w:rPr>
          <w:color w:val="000000"/>
        </w:rPr>
      </w:pPr>
      <w:r>
        <w:rPr>
          <w:color w:val="000000"/>
        </w:rPr>
        <w:t>Какие виды нейронных сетей популярны в настоящее время в системах компьютерного зрения, какие задачи они решают?</w:t>
      </w:r>
    </w:p>
    <w:p w14:paraId="00000349" w14:textId="77777777" w:rsidR="00EE2CAC" w:rsidRDefault="002B67DE">
      <w:pPr>
        <w:numPr>
          <w:ilvl w:val="0"/>
          <w:numId w:val="5"/>
        </w:numPr>
        <w:jc w:val="both"/>
        <w:rPr>
          <w:color w:val="000000"/>
        </w:rPr>
      </w:pPr>
      <w:r>
        <w:rPr>
          <w:color w:val="000000"/>
        </w:rPr>
        <w:t>Классификация систем компьютерного зрения, области их применения. Функциональная схема систем ТЗ.</w:t>
      </w:r>
    </w:p>
    <w:p w14:paraId="0000034A" w14:textId="77777777" w:rsidR="00EE2CAC" w:rsidRDefault="002B67DE">
      <w:pPr>
        <w:numPr>
          <w:ilvl w:val="0"/>
          <w:numId w:val="5"/>
        </w:numPr>
        <w:jc w:val="both"/>
        <w:rPr>
          <w:color w:val="000000"/>
        </w:rPr>
      </w:pPr>
      <w:r>
        <w:rPr>
          <w:color w:val="000000"/>
        </w:rPr>
        <w:t xml:space="preserve">Назначение и разновидности алгоритмов обработки изображений. </w:t>
      </w:r>
    </w:p>
    <w:p w14:paraId="0000034B" w14:textId="77777777" w:rsidR="00EE2CAC" w:rsidRDefault="002B67DE">
      <w:pPr>
        <w:numPr>
          <w:ilvl w:val="0"/>
          <w:numId w:val="5"/>
        </w:numPr>
        <w:jc w:val="both"/>
        <w:rPr>
          <w:color w:val="000000"/>
        </w:rPr>
      </w:pPr>
      <w:r>
        <w:rPr>
          <w:color w:val="000000"/>
        </w:rPr>
        <w:t>Линейные методы обработки изображений. Линейные операторы.</w:t>
      </w:r>
    </w:p>
    <w:p w14:paraId="0000034C" w14:textId="77777777" w:rsidR="00EE2CAC" w:rsidRDefault="002B67DE">
      <w:pPr>
        <w:numPr>
          <w:ilvl w:val="0"/>
          <w:numId w:val="5"/>
        </w:numPr>
        <w:jc w:val="both"/>
        <w:rPr>
          <w:color w:val="000000"/>
        </w:rPr>
      </w:pPr>
      <w:r>
        <w:rPr>
          <w:color w:val="000000"/>
        </w:rPr>
        <w:t>Алгоритмы ранговой и медианной фильтрации изображений, их разновидности и модификации.</w:t>
      </w:r>
    </w:p>
    <w:p w14:paraId="0000034D" w14:textId="77777777" w:rsidR="00EE2CAC" w:rsidRDefault="002B67DE">
      <w:pPr>
        <w:numPr>
          <w:ilvl w:val="0"/>
          <w:numId w:val="5"/>
        </w:numPr>
        <w:jc w:val="both"/>
        <w:rPr>
          <w:color w:val="000000"/>
        </w:rPr>
      </w:pPr>
      <w:r>
        <w:rPr>
          <w:color w:val="000000"/>
        </w:rPr>
        <w:t>Назначение и описание алгоритмов обнаружения. Основные характеристики алгоритмов обнаружения. Понятие вероятностей правильного обнаружения, ложной тревоги и пропускания цели.</w:t>
      </w:r>
    </w:p>
    <w:p w14:paraId="0000034E" w14:textId="77777777" w:rsidR="00EE2CAC" w:rsidRDefault="002B67DE">
      <w:pPr>
        <w:numPr>
          <w:ilvl w:val="0"/>
          <w:numId w:val="5"/>
        </w:numPr>
        <w:jc w:val="both"/>
        <w:rPr>
          <w:color w:val="000000"/>
        </w:rPr>
      </w:pPr>
      <w:r>
        <w:rPr>
          <w:color w:val="000000"/>
        </w:rPr>
        <w:t xml:space="preserve">Назначение пространственной дискретизации изображений. Спектр </w:t>
      </w:r>
      <w:proofErr w:type="spellStart"/>
      <w:r>
        <w:rPr>
          <w:color w:val="000000"/>
        </w:rPr>
        <w:t>дискретизированного</w:t>
      </w:r>
      <w:proofErr w:type="spellEnd"/>
      <w:r>
        <w:rPr>
          <w:color w:val="000000"/>
        </w:rPr>
        <w:t xml:space="preserve"> изображения. Теорема Котельникова. </w:t>
      </w:r>
    </w:p>
    <w:p w14:paraId="0000034F" w14:textId="77777777" w:rsidR="00EE2CAC" w:rsidRDefault="002B67DE">
      <w:pPr>
        <w:numPr>
          <w:ilvl w:val="0"/>
          <w:numId w:val="5"/>
        </w:numPr>
        <w:jc w:val="both"/>
        <w:rPr>
          <w:color w:val="000000"/>
        </w:rPr>
      </w:pPr>
      <w:r>
        <w:rPr>
          <w:color w:val="000000"/>
        </w:rPr>
        <w:t xml:space="preserve">Двумерное преобразование Фурье. Использование преобразования в задачах цифровой обработки изображений. </w:t>
      </w:r>
    </w:p>
    <w:p w14:paraId="00000350" w14:textId="77777777" w:rsidR="00EE2CAC" w:rsidRDefault="002B67DE">
      <w:pPr>
        <w:numPr>
          <w:ilvl w:val="0"/>
          <w:numId w:val="5"/>
        </w:numPr>
        <w:jc w:val="both"/>
        <w:rPr>
          <w:color w:val="000000"/>
        </w:rPr>
      </w:pPr>
      <w:r>
        <w:rPr>
          <w:color w:val="000000"/>
        </w:rPr>
        <w:t xml:space="preserve">Алгоритмы пороговой обработки изображений, их разновидности и области применения. Метод выбора значений порогов обнаружения. </w:t>
      </w:r>
    </w:p>
    <w:p w14:paraId="00000351" w14:textId="77777777" w:rsidR="00EE2CAC" w:rsidRDefault="002B67DE">
      <w:pPr>
        <w:numPr>
          <w:ilvl w:val="0"/>
          <w:numId w:val="5"/>
        </w:numPr>
        <w:jc w:val="both"/>
        <w:rPr>
          <w:color w:val="000000"/>
        </w:rPr>
      </w:pPr>
      <w:r>
        <w:rPr>
          <w:color w:val="000000"/>
        </w:rPr>
        <w:t xml:space="preserve">Назвать особенности операции свертка в </w:t>
      </w:r>
      <w:r>
        <w:t>применении</w:t>
      </w:r>
      <w:r>
        <w:rPr>
          <w:color w:val="000000"/>
        </w:rPr>
        <w:t xml:space="preserve"> к изображениям. </w:t>
      </w:r>
    </w:p>
    <w:p w14:paraId="00000352" w14:textId="77777777" w:rsidR="00EE2CAC" w:rsidRDefault="002B67DE">
      <w:pPr>
        <w:numPr>
          <w:ilvl w:val="0"/>
          <w:numId w:val="5"/>
        </w:numPr>
        <w:jc w:val="both"/>
        <w:rPr>
          <w:color w:val="000000"/>
        </w:rPr>
      </w:pPr>
      <w:r>
        <w:rPr>
          <w:color w:val="000000"/>
        </w:rPr>
        <w:t>Назвать преимущества сверточных нейронных сетей (блок свертки) перед другими подходами.</w:t>
      </w:r>
    </w:p>
    <w:p w14:paraId="00000353" w14:textId="77777777" w:rsidR="00EE2CAC" w:rsidRDefault="00EE2CAC">
      <w:pPr>
        <w:ind w:left="720"/>
        <w:jc w:val="both"/>
        <w:rPr>
          <w:color w:val="000000"/>
        </w:rPr>
      </w:pPr>
    </w:p>
    <w:p w14:paraId="00000354" w14:textId="77777777" w:rsidR="00EE2CAC" w:rsidRDefault="00EE2CAC">
      <w:pPr>
        <w:ind w:left="720"/>
        <w:jc w:val="both"/>
        <w:rPr>
          <w:color w:val="000000"/>
        </w:rPr>
      </w:pPr>
    </w:p>
    <w:p w14:paraId="00000355" w14:textId="77777777" w:rsidR="00EE2CAC" w:rsidRDefault="002B67D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b/>
          <w:color w:val="000000"/>
        </w:rPr>
        <w:t>Критерии оценки результатов коллоквиума:</w:t>
      </w:r>
    </w:p>
    <w:tbl>
      <w:tblPr>
        <w:tblStyle w:val="affffffffffffffffff5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65"/>
        <w:gridCol w:w="1168"/>
        <w:gridCol w:w="4000"/>
        <w:gridCol w:w="1712"/>
      </w:tblGrid>
      <w:tr w:rsidR="00EE2CAC" w14:paraId="3F33396C" w14:textId="77777777">
        <w:tc>
          <w:tcPr>
            <w:tcW w:w="3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56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Шкалы оценивания</w:t>
            </w:r>
          </w:p>
        </w:tc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58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Критерии оценивания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59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Уровень освоения компетенций</w:t>
            </w:r>
          </w:p>
        </w:tc>
      </w:tr>
      <w:tr w:rsidR="00EE2CAC" w14:paraId="2B2EC0C6" w14:textId="77777777">
        <w:trPr>
          <w:trHeight w:val="1430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5A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«отлично»</w:t>
            </w:r>
          </w:p>
          <w:p w14:paraId="0000035B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(80-100 баллов)</w:t>
            </w:r>
          </w:p>
          <w:p w14:paraId="0000035C" w14:textId="77777777" w:rsidR="00EE2CAC" w:rsidRDefault="00EE2CAC">
            <w:pPr>
              <w:rPr>
                <w:sz w:val="20"/>
                <w:szCs w:val="20"/>
              </w:rPr>
            </w:pPr>
          </w:p>
        </w:tc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5D" w14:textId="77777777" w:rsidR="00EE2CAC" w:rsidRDefault="002B67DE">
            <w:pPr>
              <w:spacing w:after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«зачтено»</w:t>
            </w:r>
          </w:p>
        </w:tc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5E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Обучающийся сумел самостоятельно разобраться в заданиях, предложенных к коллоквиуму. Проявлена превосходная теоретическая подготовка. Необходимые знания полностью продемонстрированы. Результат коллоквиума полностью соответствует его целям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5F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Высокий</w:t>
            </w:r>
          </w:p>
        </w:tc>
      </w:tr>
      <w:tr w:rsidR="00EE2CAC" w14:paraId="3BA62BEB" w14:textId="77777777">
        <w:trPr>
          <w:trHeight w:val="1407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60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«хорошо»</w:t>
            </w:r>
          </w:p>
          <w:p w14:paraId="00000361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(60-79 баллов)</w:t>
            </w:r>
          </w:p>
        </w:tc>
        <w:tc>
          <w:tcPr>
            <w:tcW w:w="1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62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63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Обучающийся сумел разобраться в заданиях, предложенных к коллоквиуму. Проявлена хорошая теоретическая подготовка. Необходимые знания в основном продемонстрированы. Результат коллоквиума в основном соответствует его целям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64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Повышенный</w:t>
            </w:r>
          </w:p>
        </w:tc>
      </w:tr>
      <w:tr w:rsidR="00EE2CAC" w14:paraId="70EFB4DA" w14:textId="77777777">
        <w:trPr>
          <w:trHeight w:val="428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65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«удовлетворительно»</w:t>
            </w:r>
          </w:p>
          <w:p w14:paraId="00000366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(40-59 баллов)</w:t>
            </w:r>
          </w:p>
        </w:tc>
        <w:tc>
          <w:tcPr>
            <w:tcW w:w="1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67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68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Обучающийся сумел разобраться в заданиях, предложенных к коллоквиуму. Допущены несущественные ошибки в ответах на вопросы. Проявлена удовлетворительная теоретическая подготовка. Необходимые знания частично освоены. Результат коллоквиума частично соответствует его целям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69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Пороговый</w:t>
            </w:r>
          </w:p>
        </w:tc>
      </w:tr>
      <w:tr w:rsidR="00EE2CAC" w14:paraId="36FA1146" w14:textId="77777777">
        <w:trPr>
          <w:trHeight w:val="1547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6A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«неудовлетворительно»</w:t>
            </w:r>
          </w:p>
          <w:p w14:paraId="0000036B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(менее 40 баллов)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6C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«не зачтено»</w:t>
            </w:r>
          </w:p>
        </w:tc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6D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Обучающийся не сумел самостоятельно разобраться в заданиях, предложенных к коллоквиуму. Допущены существенные ошибки в ответах на вопросы, не на все вопросы даны ответы. Проявлена неудовлетворительная теоретическая подготовка. Необходимые знания не освоены. Результат выполнения коллоквиума не соответствует его целям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6E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Компетенции не сформированы</w:t>
            </w:r>
          </w:p>
        </w:tc>
      </w:tr>
    </w:tbl>
    <w:p w14:paraId="0000036F" w14:textId="77777777" w:rsidR="00EE2CAC" w:rsidRDefault="00EE2CAC">
      <w:pPr>
        <w:tabs>
          <w:tab w:val="left" w:pos="1134"/>
        </w:tabs>
        <w:ind w:left="1485"/>
        <w:jc w:val="both"/>
        <w:rPr>
          <w:sz w:val="20"/>
          <w:szCs w:val="20"/>
        </w:rPr>
      </w:pPr>
    </w:p>
    <w:p w14:paraId="00000370" w14:textId="77777777" w:rsidR="00EE2CAC" w:rsidRDefault="002B67DE">
      <w:pPr>
        <w:rPr>
          <w:b/>
        </w:rPr>
      </w:pPr>
      <w:r>
        <w:br w:type="page"/>
      </w:r>
    </w:p>
    <w:p w14:paraId="00000371" w14:textId="77777777" w:rsidR="00EE2CAC" w:rsidRDefault="002B67DE">
      <w:pPr>
        <w:tabs>
          <w:tab w:val="right" w:pos="9639"/>
        </w:tabs>
        <w:ind w:left="284" w:firstLine="425"/>
        <w:jc w:val="right"/>
      </w:pPr>
      <w:r>
        <w:t>ПРИЛОЖЕНИЕ 2</w:t>
      </w:r>
    </w:p>
    <w:p w14:paraId="00000372" w14:textId="77777777" w:rsidR="00EE2CAC" w:rsidRDefault="00EE2CAC"/>
    <w:p w14:paraId="00000373" w14:textId="77777777" w:rsidR="00EE2CAC" w:rsidRDefault="002B67DE">
      <w:pPr>
        <w:spacing w:line="360" w:lineRule="auto"/>
        <w:jc w:val="center"/>
        <w:rPr>
          <w:b/>
        </w:rPr>
      </w:pPr>
      <w:bookmarkStart w:id="189" w:name="_heading=h.gjdgxs" w:colFirst="0" w:colLast="0"/>
      <w:bookmarkEnd w:id="189"/>
      <w:r>
        <w:rPr>
          <w:b/>
        </w:rPr>
        <w:t>Задание для домашней работы</w:t>
      </w:r>
    </w:p>
    <w:p w14:paraId="00000374" w14:textId="77777777" w:rsidR="00EE2CAC" w:rsidRDefault="00EE2CAC">
      <w:pPr>
        <w:ind w:firstLine="709"/>
        <w:jc w:val="both"/>
        <w:rPr>
          <w:b/>
        </w:rPr>
      </w:pPr>
    </w:p>
    <w:p w14:paraId="00000375" w14:textId="77777777" w:rsidR="00EE2CAC" w:rsidRDefault="002B67DE">
      <w:pPr>
        <w:ind w:firstLine="709"/>
        <w:jc w:val="both"/>
      </w:pPr>
      <w:r>
        <w:t>В домашней работе требуется:</w:t>
      </w:r>
    </w:p>
    <w:p w14:paraId="00000376" w14:textId="77777777" w:rsidR="00EE2CAC" w:rsidRDefault="00EE2CAC">
      <w:pPr>
        <w:ind w:firstLine="709"/>
        <w:jc w:val="both"/>
      </w:pPr>
    </w:p>
    <w:p w14:paraId="00000377" w14:textId="77777777" w:rsidR="00EE2CAC" w:rsidRDefault="002B67DE">
      <w:pPr>
        <w:ind w:firstLine="709"/>
        <w:jc w:val="both"/>
      </w:pPr>
      <w:r>
        <w:t>1 Вариант</w:t>
      </w:r>
    </w:p>
    <w:p w14:paraId="00000378" w14:textId="77777777" w:rsidR="00EE2CAC" w:rsidRDefault="002B67DE">
      <w:pPr>
        <w:numPr>
          <w:ilvl w:val="0"/>
          <w:numId w:val="4"/>
        </w:numPr>
        <w:ind w:left="1134" w:hanging="425"/>
        <w:jc w:val="both"/>
      </w:pPr>
      <w:r>
        <w:t xml:space="preserve">выбрать тему для самостоятельного решения kaggle.com или любую другую готовую задачу компьютерного зрения (набор </w:t>
      </w:r>
      <w:proofErr w:type="gramStart"/>
      <w:r>
        <w:t>данных  согласуется</w:t>
      </w:r>
      <w:proofErr w:type="gramEnd"/>
      <w:r>
        <w:t xml:space="preserve"> с преподавателем);</w:t>
      </w:r>
    </w:p>
    <w:p w14:paraId="00000379" w14:textId="77777777" w:rsidR="00EE2CAC" w:rsidRDefault="002B67DE">
      <w:pPr>
        <w:numPr>
          <w:ilvl w:val="0"/>
          <w:numId w:val="4"/>
        </w:numPr>
        <w:tabs>
          <w:tab w:val="left" w:pos="1134"/>
        </w:tabs>
        <w:ind w:left="1134" w:hanging="425"/>
        <w:jc w:val="both"/>
      </w:pPr>
      <w:r>
        <w:t>самостоятельно подобрать архитектуру нейронной сети для решения выбранной задачи на уровне, соответствующем известным решениям;</w:t>
      </w:r>
    </w:p>
    <w:p w14:paraId="0000037A" w14:textId="77777777" w:rsidR="00EE2CAC" w:rsidRDefault="002B67DE">
      <w:pPr>
        <w:numPr>
          <w:ilvl w:val="0"/>
          <w:numId w:val="4"/>
        </w:numPr>
        <w:tabs>
          <w:tab w:val="left" w:pos="1134"/>
        </w:tabs>
        <w:ind w:left="1134" w:hanging="425"/>
        <w:jc w:val="both"/>
      </w:pPr>
      <w:r>
        <w:t xml:space="preserve">загрузить проект на </w:t>
      </w:r>
      <w:proofErr w:type="spellStart"/>
      <w:r>
        <w:t>GitHub</w:t>
      </w:r>
      <w:proofErr w:type="spellEnd"/>
      <w:r>
        <w:t>.</w:t>
      </w:r>
    </w:p>
    <w:p w14:paraId="0000037B" w14:textId="77777777" w:rsidR="00EE2CAC" w:rsidRDefault="00EE2CAC">
      <w:pPr>
        <w:tabs>
          <w:tab w:val="left" w:pos="1134"/>
        </w:tabs>
        <w:ind w:left="709"/>
        <w:jc w:val="both"/>
      </w:pPr>
    </w:p>
    <w:p w14:paraId="0000037C" w14:textId="77777777" w:rsidR="00EE2CAC" w:rsidRDefault="002B67DE">
      <w:pPr>
        <w:tabs>
          <w:tab w:val="left" w:pos="1134"/>
        </w:tabs>
        <w:ind w:left="709"/>
        <w:jc w:val="both"/>
      </w:pPr>
      <w:r>
        <w:t>2 Вариант</w:t>
      </w:r>
    </w:p>
    <w:p w14:paraId="0000037D" w14:textId="77777777" w:rsidR="00EE2CAC" w:rsidRDefault="002B67DE">
      <w:pPr>
        <w:numPr>
          <w:ilvl w:val="0"/>
          <w:numId w:val="4"/>
        </w:numPr>
        <w:ind w:left="1134" w:hanging="425"/>
        <w:jc w:val="both"/>
      </w:pPr>
      <w:r>
        <w:t>Самостоятельно собрать и аннотировать набор данных для решения проблем семантической сегментации или обнаружения объектов (набор данных согласуется с преподавателем);</w:t>
      </w:r>
    </w:p>
    <w:p w14:paraId="0000037E" w14:textId="77777777" w:rsidR="00EE2CAC" w:rsidRDefault="002B67DE">
      <w:pPr>
        <w:numPr>
          <w:ilvl w:val="0"/>
          <w:numId w:val="4"/>
        </w:numPr>
        <w:tabs>
          <w:tab w:val="left" w:pos="1134"/>
        </w:tabs>
        <w:ind w:left="1134" w:hanging="425"/>
        <w:jc w:val="both"/>
      </w:pPr>
      <w:r>
        <w:t>Воспользоваться одной из архитектур, приведенных в лабораторных работах для решения выбранной проблемы;</w:t>
      </w:r>
    </w:p>
    <w:p w14:paraId="0000037F" w14:textId="77777777" w:rsidR="00EE2CAC" w:rsidRDefault="002B67DE">
      <w:pPr>
        <w:numPr>
          <w:ilvl w:val="0"/>
          <w:numId w:val="4"/>
        </w:numPr>
        <w:tabs>
          <w:tab w:val="left" w:pos="1134"/>
        </w:tabs>
        <w:ind w:left="1134" w:hanging="425"/>
        <w:jc w:val="both"/>
      </w:pPr>
      <w:r>
        <w:t xml:space="preserve">загрузить проект на </w:t>
      </w:r>
      <w:proofErr w:type="spellStart"/>
      <w:r>
        <w:t>GitHub</w:t>
      </w:r>
      <w:proofErr w:type="spellEnd"/>
      <w:r>
        <w:t>.</w:t>
      </w:r>
    </w:p>
    <w:p w14:paraId="00000380" w14:textId="77777777" w:rsidR="00EE2CAC" w:rsidRDefault="00EE2CAC">
      <w:pPr>
        <w:tabs>
          <w:tab w:val="left" w:pos="1134"/>
        </w:tabs>
        <w:ind w:left="709"/>
        <w:jc w:val="both"/>
      </w:pPr>
    </w:p>
    <w:p w14:paraId="00000381" w14:textId="77777777" w:rsidR="00EE2CAC" w:rsidRDefault="00EE2CAC">
      <w:pPr>
        <w:tabs>
          <w:tab w:val="left" w:pos="1134"/>
        </w:tabs>
        <w:ind w:left="1485"/>
        <w:jc w:val="both"/>
        <w:rPr>
          <w:sz w:val="20"/>
          <w:szCs w:val="20"/>
        </w:rPr>
      </w:pPr>
    </w:p>
    <w:p w14:paraId="00000382" w14:textId="77777777" w:rsidR="00EE2CAC" w:rsidRDefault="002B67D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b/>
          <w:color w:val="000000"/>
        </w:rPr>
        <w:t>Критерии оценки результатов выполнения домашней работы:</w:t>
      </w:r>
    </w:p>
    <w:tbl>
      <w:tblPr>
        <w:tblStyle w:val="affffffffffffffffff6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65"/>
        <w:gridCol w:w="1168"/>
        <w:gridCol w:w="4000"/>
        <w:gridCol w:w="1712"/>
      </w:tblGrid>
      <w:tr w:rsidR="00EE2CAC" w14:paraId="32756A7F" w14:textId="77777777">
        <w:tc>
          <w:tcPr>
            <w:tcW w:w="3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83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Шкалы оценивания</w:t>
            </w:r>
          </w:p>
        </w:tc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85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Критерии оценивания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86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Уровень освоения компетенций</w:t>
            </w:r>
          </w:p>
        </w:tc>
      </w:tr>
      <w:tr w:rsidR="00EE2CAC" w14:paraId="5D83493A" w14:textId="77777777">
        <w:trPr>
          <w:trHeight w:val="1430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87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«отлично»</w:t>
            </w:r>
          </w:p>
          <w:p w14:paraId="00000388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(80-100 баллов)</w:t>
            </w:r>
          </w:p>
          <w:p w14:paraId="00000389" w14:textId="77777777" w:rsidR="00EE2CAC" w:rsidRDefault="00EE2CAC">
            <w:pPr>
              <w:rPr>
                <w:sz w:val="20"/>
                <w:szCs w:val="20"/>
              </w:rPr>
            </w:pPr>
          </w:p>
        </w:tc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8A" w14:textId="77777777" w:rsidR="00EE2CAC" w:rsidRDefault="002B67DE">
            <w:pPr>
              <w:spacing w:after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«зачтено»</w:t>
            </w:r>
          </w:p>
        </w:tc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8B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Обучающийся сумел самостоятельно разобраться в заданиях, предложенных в домашней работе. Использованы правильные методы и оборудование.  Проявлена превосходная теоретическая подготовка. Необходимые навыки и умения полностью освоены. Результат выполнения домашней работы полностью соответствует </w:t>
            </w:r>
            <w:r>
              <w:rPr>
                <w:sz w:val="20"/>
                <w:szCs w:val="20"/>
              </w:rPr>
              <w:t>ее</w:t>
            </w:r>
            <w:r>
              <w:rPr>
                <w:color w:val="000000"/>
                <w:sz w:val="20"/>
                <w:szCs w:val="20"/>
              </w:rPr>
              <w:t xml:space="preserve"> целям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8C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Высокий</w:t>
            </w:r>
          </w:p>
        </w:tc>
      </w:tr>
      <w:tr w:rsidR="00EE2CAC" w14:paraId="109D0DAA" w14:textId="77777777">
        <w:trPr>
          <w:trHeight w:val="1407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8D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«хорошо»</w:t>
            </w:r>
          </w:p>
          <w:p w14:paraId="0000038E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(60-79 баллов)</w:t>
            </w:r>
          </w:p>
        </w:tc>
        <w:tc>
          <w:tcPr>
            <w:tcW w:w="1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8F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90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Обучающийся сумел разобраться в заданиях, предложенных в домашней работе. Методы и оборудование использованы в основном правильно. Проявлена хорошая теоретическая подготовка. Необходимые навыки и умения в основном освоены. Результат выполнения домашней работы в основном соответствует </w:t>
            </w:r>
            <w:r>
              <w:rPr>
                <w:sz w:val="20"/>
                <w:szCs w:val="20"/>
              </w:rPr>
              <w:t>ее</w:t>
            </w:r>
            <w:r>
              <w:rPr>
                <w:color w:val="000000"/>
                <w:sz w:val="20"/>
                <w:szCs w:val="20"/>
              </w:rPr>
              <w:t xml:space="preserve"> целям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91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Повышенный</w:t>
            </w:r>
          </w:p>
        </w:tc>
      </w:tr>
      <w:tr w:rsidR="00EE2CAC" w14:paraId="7421F331" w14:textId="77777777">
        <w:trPr>
          <w:trHeight w:val="1288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92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«удовлетворительно»</w:t>
            </w:r>
          </w:p>
          <w:p w14:paraId="00000393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(40-59 баллов)</w:t>
            </w:r>
          </w:p>
        </w:tc>
        <w:tc>
          <w:tcPr>
            <w:tcW w:w="1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94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95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Обучающийся сумел разобраться в заданиях, предложенных в домашней работе. Допущены несущественные ошибки в применении методов и оборудования. Проявлена удовлетворительная теоретическая подготовка. Необходимые навыки и умения частично освоены. Результат выполнения домашней работы частично соответствует её целям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96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Пороговый</w:t>
            </w:r>
          </w:p>
        </w:tc>
      </w:tr>
      <w:tr w:rsidR="00EE2CAC" w14:paraId="557BA718" w14:textId="77777777">
        <w:trPr>
          <w:trHeight w:val="1547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97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«неудовлетворительно»</w:t>
            </w:r>
          </w:p>
          <w:p w14:paraId="00000398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(менее 40 баллов)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99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«не зачтено»</w:t>
            </w:r>
          </w:p>
        </w:tc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9A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сумел самостоятельно разобраться в заданиях, предложенных в домашней работе. Неправильно использованы методы и оборудование. Проявлена неудовлетворительная теоретическая подготовка. Необходимые навыки и умения не освоены. Результат выполнения домашней работы не соответствует её целям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9B" w14:textId="77777777" w:rsidR="00EE2CAC" w:rsidRDefault="002B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Компетенции не сформированы</w:t>
            </w:r>
          </w:p>
        </w:tc>
      </w:tr>
    </w:tbl>
    <w:p w14:paraId="0000039C" w14:textId="77777777" w:rsidR="00EE2CAC" w:rsidRDefault="00EE2CAC">
      <w:pPr>
        <w:tabs>
          <w:tab w:val="left" w:pos="1134"/>
        </w:tabs>
        <w:ind w:left="1485"/>
        <w:jc w:val="both"/>
        <w:rPr>
          <w:sz w:val="20"/>
          <w:szCs w:val="20"/>
        </w:rPr>
      </w:pPr>
    </w:p>
    <w:p w14:paraId="0000039D" w14:textId="77777777" w:rsidR="00EE2CAC" w:rsidRDefault="002B67DE">
      <w:pPr>
        <w:rPr>
          <w:b/>
        </w:rPr>
      </w:pPr>
      <w:r>
        <w:br w:type="page"/>
      </w:r>
    </w:p>
    <w:p w14:paraId="0000039E" w14:textId="77777777" w:rsidR="00EE2CAC" w:rsidRDefault="002B67DE">
      <w:pPr>
        <w:jc w:val="right"/>
      </w:pPr>
      <w:r>
        <w:t>ПРИЛОЖЕНИЕ 3</w:t>
      </w:r>
    </w:p>
    <w:p w14:paraId="0000039F" w14:textId="77777777" w:rsidR="00EE2CAC" w:rsidRDefault="002B67DE">
      <w:pPr>
        <w:ind w:hanging="142"/>
        <w:jc w:val="center"/>
        <w:rPr>
          <w:b/>
        </w:rPr>
      </w:pPr>
      <w:sdt>
        <w:sdtPr>
          <w:tag w:val="goog_rdk_9"/>
          <w:id w:val="126667132"/>
        </w:sdtPr>
        <w:sdtContent>
          <w:commentRangeStart w:id="190"/>
        </w:sdtContent>
      </w:sdt>
      <w:r>
        <w:rPr>
          <w:b/>
        </w:rPr>
        <w:t>Требования к отчету по лабораторной работе</w:t>
      </w:r>
      <w:commentRangeEnd w:id="190"/>
      <w:r>
        <w:commentReference w:id="190"/>
      </w:r>
    </w:p>
    <w:p w14:paraId="000003A0" w14:textId="77777777" w:rsidR="00EE2CAC" w:rsidRDefault="00EE2CAC">
      <w:pPr>
        <w:rPr>
          <w:b/>
        </w:rPr>
      </w:pPr>
    </w:p>
    <w:p w14:paraId="000003A1" w14:textId="77777777" w:rsidR="00EE2CAC" w:rsidRDefault="002B67DE">
      <w:pPr>
        <w:ind w:firstLine="709"/>
        <w:jc w:val="both"/>
      </w:pPr>
      <w:r>
        <w:t xml:space="preserve">Отчет по лабораторной работе должен быть в виде документа </w:t>
      </w:r>
      <w:proofErr w:type="spellStart"/>
      <w:r>
        <w:t>ipnb</w:t>
      </w:r>
      <w:proofErr w:type="spellEnd"/>
      <w:r>
        <w:t xml:space="preserve">, ссылки на предоставленный доступ к документу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colab</w:t>
      </w:r>
      <w:proofErr w:type="spellEnd"/>
      <w:r>
        <w:t xml:space="preserve"> или другие аналогичные форматы, </w:t>
      </w:r>
      <w:proofErr w:type="gramStart"/>
      <w:r>
        <w:t>например</w:t>
      </w:r>
      <w:proofErr w:type="gramEnd"/>
      <w:r>
        <w:t xml:space="preserve"> </w:t>
      </w:r>
      <w:proofErr w:type="spellStart"/>
      <w:r>
        <w:t>markdown</w:t>
      </w:r>
      <w:proofErr w:type="spellEnd"/>
      <w:r>
        <w:t xml:space="preserve">, </w:t>
      </w:r>
      <w:proofErr w:type="spellStart"/>
      <w:r>
        <w:t>pdf</w:t>
      </w:r>
      <w:proofErr w:type="spellEnd"/>
      <w:r>
        <w:t xml:space="preserve">, </w:t>
      </w:r>
      <w:proofErr w:type="spellStart"/>
      <w:r>
        <w:t>word</w:t>
      </w:r>
      <w:proofErr w:type="spellEnd"/>
      <w:r>
        <w:t xml:space="preserve"> со структурой:</w:t>
      </w:r>
    </w:p>
    <w:p w14:paraId="000003A2" w14:textId="77777777" w:rsidR="00EE2CAC" w:rsidRDefault="002B67DE">
      <w:pPr>
        <w:numPr>
          <w:ilvl w:val="0"/>
          <w:numId w:val="6"/>
        </w:numPr>
        <w:shd w:val="clear" w:color="auto" w:fill="FFFFFF"/>
        <w:ind w:left="0" w:firstLine="709"/>
        <w:jc w:val="both"/>
      </w:pPr>
      <w:r>
        <w:t>Название работы.</w:t>
      </w:r>
    </w:p>
    <w:p w14:paraId="000003A3" w14:textId="77777777" w:rsidR="00EE2CAC" w:rsidRDefault="002B67DE">
      <w:pPr>
        <w:numPr>
          <w:ilvl w:val="0"/>
          <w:numId w:val="6"/>
        </w:numPr>
        <w:shd w:val="clear" w:color="auto" w:fill="FFFFFF"/>
        <w:ind w:left="0" w:firstLine="709"/>
        <w:jc w:val="both"/>
      </w:pPr>
      <w:r>
        <w:t>Краткое пояснение к содержанию.</w:t>
      </w:r>
    </w:p>
    <w:p w14:paraId="000003A4" w14:textId="77777777" w:rsidR="00EE2CAC" w:rsidRDefault="002B67DE">
      <w:pPr>
        <w:numPr>
          <w:ilvl w:val="0"/>
          <w:numId w:val="6"/>
        </w:numPr>
        <w:shd w:val="clear" w:color="auto" w:fill="FFFFFF"/>
        <w:ind w:left="0" w:firstLine="709"/>
        <w:jc w:val="both"/>
      </w:pPr>
      <w:r>
        <w:t>Имя, фамилия, группа студента, выполнившего работу.</w:t>
      </w:r>
    </w:p>
    <w:p w14:paraId="000003A5" w14:textId="77777777" w:rsidR="00EE2CAC" w:rsidRDefault="002B67D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firstLine="709"/>
        <w:jc w:val="both"/>
      </w:pPr>
      <w:r>
        <w:t>Задание на лабораторную работу.</w:t>
      </w:r>
    </w:p>
    <w:p w14:paraId="000003A6" w14:textId="77777777" w:rsidR="00EE2CAC" w:rsidRDefault="002B67D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firstLine="709"/>
        <w:jc w:val="both"/>
      </w:pPr>
      <w:r>
        <w:t>Краткое описание теоретических сведений, соответствующих работе.</w:t>
      </w:r>
    </w:p>
    <w:p w14:paraId="000003A7" w14:textId="77777777" w:rsidR="00EE2CAC" w:rsidRDefault="002B67DE">
      <w:pPr>
        <w:numPr>
          <w:ilvl w:val="0"/>
          <w:numId w:val="6"/>
        </w:numPr>
        <w:shd w:val="clear" w:color="auto" w:fill="FFFFFF"/>
        <w:ind w:left="0" w:firstLine="709"/>
        <w:jc w:val="both"/>
      </w:pPr>
      <w:r>
        <w:t xml:space="preserve">Код реализации выполнения задания. </w:t>
      </w:r>
    </w:p>
    <w:p w14:paraId="000003A8" w14:textId="77777777" w:rsidR="00EE2CAC" w:rsidRDefault="002B67DE">
      <w:pPr>
        <w:numPr>
          <w:ilvl w:val="0"/>
          <w:numId w:val="6"/>
        </w:numPr>
        <w:shd w:val="clear" w:color="auto" w:fill="FFFFFF"/>
        <w:ind w:left="0" w:firstLine="709"/>
        <w:jc w:val="both"/>
      </w:pPr>
      <w:r>
        <w:t>Визуализация результатов выполнения (если применимо).</w:t>
      </w:r>
    </w:p>
    <w:p w14:paraId="000003A9" w14:textId="77777777" w:rsidR="00EE2CAC" w:rsidRDefault="002B67DE">
      <w:pPr>
        <w:numPr>
          <w:ilvl w:val="0"/>
          <w:numId w:val="6"/>
        </w:numPr>
        <w:shd w:val="clear" w:color="auto" w:fill="FFFFFF"/>
        <w:ind w:left="0" w:firstLine="709"/>
        <w:jc w:val="both"/>
      </w:pPr>
      <w:r>
        <w:t>Выводы.</w:t>
      </w:r>
    </w:p>
    <w:p w14:paraId="000003AA" w14:textId="77777777" w:rsidR="00EE2CAC" w:rsidRDefault="002B67DE">
      <w:pPr>
        <w:numPr>
          <w:ilvl w:val="0"/>
          <w:numId w:val="6"/>
        </w:numPr>
        <w:shd w:val="clear" w:color="auto" w:fill="FFFFFF"/>
        <w:ind w:left="0" w:firstLine="709"/>
        <w:jc w:val="both"/>
      </w:pPr>
      <w:r>
        <w:t>Приложение.</w:t>
      </w:r>
    </w:p>
    <w:p w14:paraId="000003AB" w14:textId="77777777" w:rsidR="00EE2CAC" w:rsidRDefault="00EE2CAC">
      <w:pPr>
        <w:spacing w:after="160" w:line="259" w:lineRule="auto"/>
      </w:pPr>
    </w:p>
    <w:p w14:paraId="000003AC" w14:textId="77777777" w:rsidR="00EE2CAC" w:rsidRDefault="002B67DE">
      <w:pPr>
        <w:spacing w:after="160" w:line="259" w:lineRule="auto"/>
        <w:ind w:firstLine="709"/>
        <w:jc w:val="center"/>
        <w:rPr>
          <w:b/>
        </w:rPr>
      </w:pPr>
      <w:r>
        <w:rPr>
          <w:b/>
        </w:rPr>
        <w:t>Критерии оценивания выполнения лабораторной работы</w:t>
      </w:r>
    </w:p>
    <w:p w14:paraId="000003AD" w14:textId="77777777" w:rsidR="00EE2CAC" w:rsidRDefault="002B67DE">
      <w:pPr>
        <w:spacing w:after="160" w:line="259" w:lineRule="auto"/>
        <w:ind w:firstLine="709"/>
        <w:jc w:val="both"/>
      </w:pPr>
      <w:r>
        <w:t>«Отлично» (выполнено 80-100% работы). В работе присутствуют все структурные элементы, задания выполнены в полном объеме, вопросы раскрыты полно, изложение материала логично, выводы аргументированы, работа оформлена в соответствии с требованиями преподавателя.</w:t>
      </w:r>
    </w:p>
    <w:p w14:paraId="000003AE" w14:textId="77777777" w:rsidR="00EE2CAC" w:rsidRDefault="002B67DE">
      <w:pPr>
        <w:spacing w:after="160" w:line="259" w:lineRule="auto"/>
        <w:ind w:firstLine="709"/>
        <w:jc w:val="both"/>
        <w:rPr>
          <w:color w:val="000000"/>
        </w:rPr>
      </w:pPr>
      <w:r>
        <w:t xml:space="preserve">«Хорошо» (60-79% работы). В работе присутствуют основные структурные элементы. Выполнено не менее 60% заданий. </w:t>
      </w:r>
      <w:r>
        <w:rPr>
          <w:color w:val="000000"/>
        </w:rPr>
        <w:t>Могут быть допущены недочеты, нет грубых ошибок в оформлении.</w:t>
      </w:r>
    </w:p>
    <w:p w14:paraId="000003AF" w14:textId="77777777" w:rsidR="00EE2CAC" w:rsidRDefault="002B67DE">
      <w:pPr>
        <w:spacing w:after="160" w:line="259" w:lineRule="auto"/>
        <w:ind w:firstLine="709"/>
        <w:jc w:val="both"/>
      </w:pPr>
      <w:r>
        <w:t xml:space="preserve">«Удовлетворительно» (40-59% работы). В работе один из вопросов раскрыт не полностью, присутствуют логические и фактические ошибки, плохо прослеживается связь между ответом и выводами, допущены существенные ошибки в оформлении. </w:t>
      </w:r>
    </w:p>
    <w:p w14:paraId="000003B0" w14:textId="77777777" w:rsidR="00EE2CAC" w:rsidRDefault="002B67DE">
      <w:pPr>
        <w:ind w:firstLine="708"/>
        <w:jc w:val="both"/>
      </w:pPr>
      <w:r>
        <w:t>«Неудовлетворительно» (до 39 %). В работе количество ошибок превышает допустимую норму (решено менее 50% заданий), отсутствуют выводы или не хватает других структурных элементов, работа оформлена не по требованиям.</w:t>
      </w:r>
    </w:p>
    <w:p w14:paraId="000003B1" w14:textId="77777777" w:rsidR="00EE2CAC" w:rsidRDefault="002B67DE">
      <w:r>
        <w:br w:type="page"/>
      </w:r>
    </w:p>
    <w:p w14:paraId="000003B2" w14:textId="77777777" w:rsidR="00EE2CAC" w:rsidRDefault="002B67DE">
      <w:pPr>
        <w:jc w:val="right"/>
      </w:pPr>
      <w:r>
        <w:t>ПРИЛОЖЕНИЕ 4</w:t>
      </w:r>
    </w:p>
    <w:p w14:paraId="000003B3" w14:textId="77777777" w:rsidR="00EE2CAC" w:rsidRDefault="00EE2CAC">
      <w:pPr>
        <w:jc w:val="right"/>
        <w:rPr>
          <w:b/>
        </w:rPr>
      </w:pPr>
    </w:p>
    <w:p w14:paraId="000003B4" w14:textId="71FA9DAB" w:rsidR="00EE2CAC" w:rsidRDefault="002B67DE">
      <w:pPr>
        <w:tabs>
          <w:tab w:val="left" w:pos="709"/>
        </w:tabs>
        <w:jc w:val="center"/>
        <w:rPr>
          <w:b/>
        </w:rPr>
      </w:pPr>
      <w:customXmlDelRangeStart w:id="191" w:author="Ронкин Михаил Владимирович" w:date="2022-07-06T18:09:00Z"/>
      <w:sdt>
        <w:sdtPr>
          <w:tag w:val="goog_rdk_10"/>
          <w:id w:val="-570270197"/>
        </w:sdtPr>
        <w:sdtContent>
          <w:customXmlDelRangeEnd w:id="191"/>
          <w:ins w:id="192" w:author="Ронкин Михаил Владимирович" w:date="2022-07-06T18:09:00Z">
            <w:r w:rsidR="00D90B5B">
              <w:rPr>
                <w:rFonts w:ascii="Arial" w:eastAsia="Arial" w:hAnsi="Arial" w:cs="Arial"/>
                <w:color w:val="000000"/>
                <w:sz w:val="22"/>
                <w:szCs w:val="22"/>
              </w:rPr>
              <w:t>комплект вопросов к зачету по дисциплине</w:t>
            </w:r>
          </w:ins>
          <w:bookmarkStart w:id="193" w:name="_GoBack"/>
          <w:bookmarkEnd w:id="193"/>
          <w:commentRangeStart w:id="194"/>
          <w:customXmlDelRangeStart w:id="195" w:author="Ронкин Михаил Владимирович" w:date="2022-07-06T18:09:00Z"/>
        </w:sdtContent>
      </w:sdt>
      <w:customXmlDelRangeEnd w:id="195"/>
      <w:del w:id="196" w:author="Ронкин Михаил Владимирович" w:date="2022-07-06T18:09:00Z">
        <w:r w:rsidDel="00D90B5B">
          <w:rPr>
            <w:b/>
          </w:rPr>
          <w:delText>Контрольные вопросы для подготовки к промежуточной аттестации</w:delText>
        </w:r>
        <w:commentRangeEnd w:id="194"/>
        <w:r w:rsidDel="00D90B5B">
          <w:commentReference w:id="194"/>
        </w:r>
      </w:del>
    </w:p>
    <w:p w14:paraId="000003B5" w14:textId="77777777" w:rsidR="00EE2CAC" w:rsidRDefault="00EE2CAC">
      <w:pPr>
        <w:tabs>
          <w:tab w:val="left" w:pos="709"/>
        </w:tabs>
        <w:jc w:val="center"/>
        <w:rPr>
          <w:b/>
        </w:rPr>
      </w:pPr>
    </w:p>
    <w:p w14:paraId="000003B6" w14:textId="77777777" w:rsidR="00EE2CAC" w:rsidRDefault="002B67DE">
      <w:pPr>
        <w:numPr>
          <w:ilvl w:val="0"/>
          <w:numId w:val="1"/>
        </w:numPr>
        <w:ind w:left="0" w:firstLine="709"/>
        <w:jc w:val="both"/>
      </w:pPr>
      <w:r>
        <w:t>Привести примеры задач компьютерного зрения, когда нейронные сети имеют преимущества перед классическими методами, ответ обосновать.</w:t>
      </w:r>
    </w:p>
    <w:p w14:paraId="000003B7" w14:textId="77777777" w:rsidR="00EE2CAC" w:rsidRDefault="002B67DE">
      <w:pPr>
        <w:numPr>
          <w:ilvl w:val="0"/>
          <w:numId w:val="1"/>
        </w:numPr>
        <w:ind w:left="0" w:firstLine="709"/>
        <w:jc w:val="both"/>
      </w:pPr>
      <w:r>
        <w:t>Какие виды нейронных сетей популярны в настоящее время в системах компьютерного зрения, какие задачи они решают.</w:t>
      </w:r>
    </w:p>
    <w:p w14:paraId="000003B8" w14:textId="77777777" w:rsidR="00EE2CAC" w:rsidRDefault="002B67DE">
      <w:pPr>
        <w:numPr>
          <w:ilvl w:val="0"/>
          <w:numId w:val="1"/>
        </w:numPr>
        <w:ind w:left="0" w:firstLine="709"/>
        <w:jc w:val="both"/>
      </w:pPr>
      <w:r>
        <w:t>Объяснить преимущества и недостатки логистической регрессии по сравнению с классифицирующей нейронной сетью.</w:t>
      </w:r>
    </w:p>
    <w:p w14:paraId="000003B9" w14:textId="77777777" w:rsidR="00EE2CAC" w:rsidRDefault="002B67DE">
      <w:pPr>
        <w:numPr>
          <w:ilvl w:val="0"/>
          <w:numId w:val="1"/>
        </w:numPr>
        <w:ind w:left="0" w:firstLine="709"/>
        <w:jc w:val="both"/>
      </w:pPr>
      <w:r>
        <w:t>Объяснить цель использования мини-</w:t>
      </w:r>
      <w:proofErr w:type="spellStart"/>
      <w:r>
        <w:t>батчей</w:t>
      </w:r>
      <w:proofErr w:type="spellEnd"/>
      <w:r>
        <w:t xml:space="preserve"> в градиентном спуске.</w:t>
      </w:r>
    </w:p>
    <w:p w14:paraId="000003BA" w14:textId="77777777" w:rsidR="00EE2CAC" w:rsidRDefault="002B67DE">
      <w:pPr>
        <w:numPr>
          <w:ilvl w:val="0"/>
          <w:numId w:val="1"/>
        </w:numPr>
        <w:ind w:left="0" w:firstLine="709"/>
        <w:jc w:val="both"/>
      </w:pPr>
      <w:r>
        <w:t>Объяснить какие проблемы есть у обычного градиентного спуска, зачем нужны более сложные методы, такие как адаптивные и методы второго порядка.</w:t>
      </w:r>
    </w:p>
    <w:p w14:paraId="000003BB" w14:textId="77777777" w:rsidR="00EE2CAC" w:rsidRDefault="002B67DE">
      <w:pPr>
        <w:numPr>
          <w:ilvl w:val="0"/>
          <w:numId w:val="1"/>
        </w:numPr>
        <w:ind w:left="0" w:firstLine="709"/>
        <w:jc w:val="both"/>
      </w:pPr>
      <w:r>
        <w:t xml:space="preserve">Объяснить, как работает обратное распространение ошибки для многослойного </w:t>
      </w:r>
      <w:proofErr w:type="spellStart"/>
      <w:r>
        <w:t>перцептрона</w:t>
      </w:r>
      <w:proofErr w:type="spellEnd"/>
      <w:r>
        <w:t xml:space="preserve"> с одним выходом.</w:t>
      </w:r>
    </w:p>
    <w:p w14:paraId="000003BC" w14:textId="77777777" w:rsidR="00EE2CAC" w:rsidRDefault="002B67DE">
      <w:pPr>
        <w:numPr>
          <w:ilvl w:val="0"/>
          <w:numId w:val="1"/>
        </w:numPr>
        <w:ind w:left="0" w:firstLine="709"/>
        <w:jc w:val="both"/>
      </w:pPr>
      <w:r>
        <w:t>Назовите и прокомментируйте проблему переобучение/</w:t>
      </w:r>
      <w:proofErr w:type="spellStart"/>
      <w:r>
        <w:t>недообчения</w:t>
      </w:r>
      <w:proofErr w:type="spellEnd"/>
      <w:r>
        <w:t xml:space="preserve"> нейронных сетей, как можно снизить вероятность переобучения.</w:t>
      </w:r>
    </w:p>
    <w:p w14:paraId="000003BD" w14:textId="77777777" w:rsidR="00EE2CAC" w:rsidRDefault="002B67DE">
      <w:pPr>
        <w:numPr>
          <w:ilvl w:val="0"/>
          <w:numId w:val="1"/>
        </w:numPr>
        <w:ind w:left="0" w:firstLine="709"/>
        <w:jc w:val="both"/>
      </w:pPr>
      <w:r>
        <w:t xml:space="preserve">Объяснить, как особенности подготовки данных влияют на обусловленность сформированной выборки, зачем нужны тренировочная, тестовая и </w:t>
      </w:r>
      <w:proofErr w:type="spellStart"/>
      <w:r>
        <w:t>валидационная</w:t>
      </w:r>
      <w:proofErr w:type="spellEnd"/>
      <w:r>
        <w:t xml:space="preserve"> выборки.</w:t>
      </w:r>
    </w:p>
    <w:p w14:paraId="000003BE" w14:textId="77777777" w:rsidR="00EE2CAC" w:rsidRDefault="002B67DE">
      <w:pPr>
        <w:numPr>
          <w:ilvl w:val="0"/>
          <w:numId w:val="1"/>
        </w:numPr>
        <w:ind w:left="0" w:firstLine="709"/>
        <w:jc w:val="both"/>
      </w:pPr>
      <w:r>
        <w:t xml:space="preserve">Как вы считаете, зачем нужны разные варианты инициализации весов нейронных сетей, как вы считаете каким образом </w:t>
      </w:r>
      <w:proofErr w:type="spellStart"/>
      <w:r>
        <w:t>предобучение</w:t>
      </w:r>
      <w:proofErr w:type="spellEnd"/>
      <w:r>
        <w:t xml:space="preserve"> нейронных сетей сказывается на результате обучения, можно ли </w:t>
      </w:r>
      <w:proofErr w:type="spellStart"/>
      <w:r>
        <w:t>дообучать</w:t>
      </w:r>
      <w:proofErr w:type="spellEnd"/>
      <w:r>
        <w:t xml:space="preserve"> обученные нейронные сети и как.</w:t>
      </w:r>
    </w:p>
    <w:p w14:paraId="000003BF" w14:textId="77777777" w:rsidR="00EE2CAC" w:rsidRDefault="002B67DE">
      <w:pPr>
        <w:numPr>
          <w:ilvl w:val="0"/>
          <w:numId w:val="1"/>
        </w:numPr>
        <w:ind w:left="0" w:firstLine="709"/>
        <w:jc w:val="both"/>
      </w:pPr>
      <w:r>
        <w:t>К чему приводит отсутствие функции активации (линейная активация) в скрытых слоя нейронной сети.</w:t>
      </w:r>
    </w:p>
    <w:p w14:paraId="000003C0" w14:textId="77777777" w:rsidR="00EE2CAC" w:rsidRDefault="002B67DE">
      <w:pPr>
        <w:numPr>
          <w:ilvl w:val="0"/>
          <w:numId w:val="1"/>
        </w:numPr>
        <w:ind w:left="0" w:firstLine="709"/>
        <w:jc w:val="both"/>
      </w:pPr>
      <w:r>
        <w:t xml:space="preserve"> назвать основные виды функций активации.</w:t>
      </w:r>
    </w:p>
    <w:p w14:paraId="000003C1" w14:textId="77777777" w:rsidR="00EE2CAC" w:rsidRDefault="002B67DE">
      <w:pPr>
        <w:numPr>
          <w:ilvl w:val="0"/>
          <w:numId w:val="1"/>
        </w:numPr>
        <w:ind w:left="0" w:firstLine="709"/>
        <w:jc w:val="both"/>
      </w:pPr>
      <w:r>
        <w:t xml:space="preserve">Как вы считаете, почему на внутренних слоях сети часто используют функцию </w:t>
      </w:r>
      <w:proofErr w:type="spellStart"/>
      <w:r>
        <w:t>ReLU</w:t>
      </w:r>
      <w:proofErr w:type="spellEnd"/>
      <w:r>
        <w:t xml:space="preserve">, зачем нужны остальные функции активации, </w:t>
      </w:r>
    </w:p>
    <w:p w14:paraId="000003C2" w14:textId="77777777" w:rsidR="00EE2CAC" w:rsidRDefault="002B67DE">
      <w:pPr>
        <w:numPr>
          <w:ilvl w:val="0"/>
          <w:numId w:val="1"/>
        </w:numPr>
        <w:ind w:left="0" w:firstLine="709"/>
        <w:jc w:val="both"/>
      </w:pPr>
      <w:r>
        <w:t xml:space="preserve">Как вы считаете, как методы </w:t>
      </w:r>
      <w:proofErr w:type="spellStart"/>
      <w:r>
        <w:t>дроп</w:t>
      </w:r>
      <w:proofErr w:type="spellEnd"/>
      <w:r>
        <w:t xml:space="preserve">-аута помогают в регуляризации обучения нейронных сетей, объясните работу </w:t>
      </w:r>
      <w:proofErr w:type="spellStart"/>
      <w:r>
        <w:t>дроп</w:t>
      </w:r>
      <w:proofErr w:type="spellEnd"/>
      <w:r>
        <w:t>-аута.</w:t>
      </w:r>
    </w:p>
    <w:p w14:paraId="000003C3" w14:textId="77777777" w:rsidR="00EE2CAC" w:rsidRDefault="002B67DE">
      <w:pPr>
        <w:numPr>
          <w:ilvl w:val="0"/>
          <w:numId w:val="1"/>
        </w:numPr>
        <w:ind w:left="0" w:firstLine="709"/>
        <w:jc w:val="both"/>
      </w:pPr>
      <w:r>
        <w:t xml:space="preserve">Как вы считаете, почему методы нормализации (в т.ч. </w:t>
      </w:r>
      <w:proofErr w:type="spellStart"/>
      <w:r>
        <w:t>батч</w:t>
      </w:r>
      <w:proofErr w:type="spellEnd"/>
      <w:r>
        <w:t xml:space="preserve"> нормализация) приобрели широкую популярность, в чем их достоинства и недостатки.</w:t>
      </w:r>
    </w:p>
    <w:p w14:paraId="000003C4" w14:textId="77777777" w:rsidR="00EE2CAC" w:rsidRDefault="002B67DE">
      <w:pPr>
        <w:numPr>
          <w:ilvl w:val="0"/>
          <w:numId w:val="1"/>
        </w:numPr>
        <w:ind w:left="0" w:firstLine="709"/>
        <w:jc w:val="both"/>
      </w:pPr>
      <w:r>
        <w:t>Назовите методы регуляризации в нейронных сетях и цели их использования.</w:t>
      </w:r>
    </w:p>
    <w:p w14:paraId="000003C5" w14:textId="77777777" w:rsidR="00EE2CAC" w:rsidRDefault="002B67DE">
      <w:pPr>
        <w:numPr>
          <w:ilvl w:val="0"/>
          <w:numId w:val="1"/>
        </w:numPr>
        <w:ind w:left="0" w:firstLine="709"/>
        <w:jc w:val="both"/>
      </w:pPr>
      <w:r>
        <w:t xml:space="preserve">Как вы считаете, в чем преимущества и недостатки сверточных сетей по сравнению с такими сетями, как </w:t>
      </w:r>
      <w:proofErr w:type="spellStart"/>
      <w:r>
        <w:t>полносвязные</w:t>
      </w:r>
      <w:proofErr w:type="spellEnd"/>
      <w:r>
        <w:t>.</w:t>
      </w:r>
    </w:p>
    <w:p w14:paraId="000003C6" w14:textId="77777777" w:rsidR="00EE2CAC" w:rsidRDefault="002B67DE">
      <w:pPr>
        <w:numPr>
          <w:ilvl w:val="0"/>
          <w:numId w:val="1"/>
        </w:numPr>
        <w:ind w:left="0" w:firstLine="709"/>
        <w:jc w:val="both"/>
      </w:pPr>
      <w:r>
        <w:t xml:space="preserve">Объяснить архитектуру </w:t>
      </w:r>
      <w:proofErr w:type="spellStart"/>
      <w:r>
        <w:t>LeNet</w:t>
      </w:r>
      <w:proofErr w:type="spellEnd"/>
      <w:r>
        <w:t xml:space="preserve"> и цель использования каждого типа слоя сети.</w:t>
      </w:r>
    </w:p>
    <w:p w14:paraId="000003C7" w14:textId="77777777" w:rsidR="00EE2CAC" w:rsidRDefault="002B67DE">
      <w:pPr>
        <w:numPr>
          <w:ilvl w:val="0"/>
          <w:numId w:val="1"/>
        </w:numPr>
        <w:ind w:left="0" w:firstLine="709"/>
        <w:jc w:val="both"/>
      </w:pPr>
      <w:r>
        <w:t xml:space="preserve">Как вы считаете, зачем нужно заменять простую операцию свертки на более продвинутые аналоги, привести примеры. </w:t>
      </w:r>
    </w:p>
    <w:p w14:paraId="000003C8" w14:textId="77777777" w:rsidR="00EE2CAC" w:rsidRDefault="002B67DE">
      <w:pPr>
        <w:numPr>
          <w:ilvl w:val="0"/>
          <w:numId w:val="1"/>
        </w:numPr>
        <w:ind w:left="0" w:firstLine="709"/>
        <w:jc w:val="both"/>
      </w:pPr>
      <w:r>
        <w:t>Как вы считаете, зачем нужна свертка 1х1 (точечная свертка), какие типы сверток с использование свертки 1х1 вы можете привести.</w:t>
      </w:r>
    </w:p>
    <w:p w14:paraId="000003C9" w14:textId="77777777" w:rsidR="00EE2CAC" w:rsidRDefault="002B67DE">
      <w:pPr>
        <w:numPr>
          <w:ilvl w:val="0"/>
          <w:numId w:val="1"/>
        </w:numPr>
        <w:ind w:left="0" w:firstLine="709"/>
        <w:jc w:val="both"/>
      </w:pPr>
      <w:r>
        <w:t>Как вы считаете, зачем нужна глубокая свертка, назовите несколько типов архитектур сверточных нейронных сетей, где она используется.</w:t>
      </w:r>
    </w:p>
    <w:p w14:paraId="000003CA" w14:textId="77777777" w:rsidR="00EE2CAC" w:rsidRDefault="002B67DE">
      <w:pPr>
        <w:numPr>
          <w:ilvl w:val="0"/>
          <w:numId w:val="1"/>
        </w:numPr>
        <w:ind w:left="0" w:firstLine="709"/>
        <w:jc w:val="both"/>
      </w:pPr>
      <w:r>
        <w:t>Привести примеры современных архитектур сверточных сетей и рассказать о них, какова их тенденция.</w:t>
      </w:r>
    </w:p>
    <w:p w14:paraId="000003CB" w14:textId="77777777" w:rsidR="00EE2CAC" w:rsidRDefault="002B67DE">
      <w:pPr>
        <w:numPr>
          <w:ilvl w:val="0"/>
          <w:numId w:val="1"/>
        </w:numPr>
        <w:ind w:left="0" w:firstLine="709"/>
        <w:jc w:val="both"/>
      </w:pPr>
      <w:r>
        <w:t>Как вы считаете, за счет чего можно от задачи классификации перейти к задаче сегментации, как это реализуется на практике, привести примеры.</w:t>
      </w:r>
    </w:p>
    <w:p w14:paraId="000003CC" w14:textId="77777777" w:rsidR="00EE2CAC" w:rsidRDefault="002B67DE">
      <w:pPr>
        <w:numPr>
          <w:ilvl w:val="0"/>
          <w:numId w:val="1"/>
        </w:numPr>
        <w:ind w:left="0" w:firstLine="709"/>
        <w:jc w:val="both"/>
      </w:pPr>
      <w:r>
        <w:t xml:space="preserve">Привести варианты сверток в декодерах сегментационных нейронных сетей, </w:t>
      </w:r>
    </w:p>
    <w:p w14:paraId="000003CD" w14:textId="77777777" w:rsidR="00EE2CAC" w:rsidRDefault="002B67DE">
      <w:pPr>
        <w:numPr>
          <w:ilvl w:val="0"/>
          <w:numId w:val="1"/>
        </w:numPr>
        <w:ind w:left="0" w:firstLine="709"/>
        <w:jc w:val="both"/>
      </w:pPr>
      <w:r>
        <w:t xml:space="preserve">Кратко объяснить особенности билинейной интерполяции, обратная свертка, свертка с повышением разрешения, рассказать, где эти операции используются. </w:t>
      </w:r>
    </w:p>
    <w:p w14:paraId="000003CE" w14:textId="77777777" w:rsidR="00EE2CAC" w:rsidRDefault="002B67DE">
      <w:pPr>
        <w:numPr>
          <w:ilvl w:val="0"/>
          <w:numId w:val="1"/>
        </w:numPr>
        <w:ind w:left="0" w:firstLine="709"/>
        <w:jc w:val="both"/>
      </w:pPr>
      <w:r>
        <w:t>Кратко объяснить особенности работы сетей локализации объектов на изображениях.</w:t>
      </w:r>
    </w:p>
    <w:p w14:paraId="000003CF" w14:textId="77777777" w:rsidR="00EE2CAC" w:rsidRDefault="002B67DE">
      <w:pPr>
        <w:numPr>
          <w:ilvl w:val="0"/>
          <w:numId w:val="1"/>
        </w:numPr>
        <w:ind w:left="0" w:firstLine="709"/>
        <w:jc w:val="both"/>
      </w:pPr>
      <w:r>
        <w:t xml:space="preserve"> Кратко объяснить особенности работы сетей многоэтапного (</w:t>
      </w:r>
      <w:proofErr w:type="spellStart"/>
      <w:r>
        <w:t>регионного</w:t>
      </w:r>
      <w:proofErr w:type="spellEnd"/>
      <w:r>
        <w:t>) подхода к обнаружению и выделению объектов на изображениях.</w:t>
      </w:r>
    </w:p>
    <w:p w14:paraId="000003D0" w14:textId="77777777" w:rsidR="00EE2CAC" w:rsidRDefault="002B67DE">
      <w:pPr>
        <w:numPr>
          <w:ilvl w:val="0"/>
          <w:numId w:val="1"/>
        </w:numPr>
        <w:ind w:left="0" w:firstLine="709"/>
        <w:jc w:val="both"/>
      </w:pPr>
      <w:r>
        <w:t xml:space="preserve"> Кратко объяснить особенности работы сетей одноэтапных подходов к обнаружению и выделению объектов на изображениях.</w:t>
      </w:r>
    </w:p>
    <w:p w14:paraId="000003D1" w14:textId="77777777" w:rsidR="00EE2CAC" w:rsidRDefault="002B67DE">
      <w:pPr>
        <w:numPr>
          <w:ilvl w:val="0"/>
          <w:numId w:val="1"/>
        </w:numPr>
        <w:ind w:left="0" w:firstLine="709"/>
        <w:jc w:val="both"/>
      </w:pPr>
      <w:r>
        <w:t>Кратко объяснить какие задачи могут быть решения при помощи сетей обнаружению и выделения объектов на изображениях.</w:t>
      </w:r>
    </w:p>
    <w:p w14:paraId="000003D2" w14:textId="77777777" w:rsidR="00EE2CAC" w:rsidRDefault="002B67DE">
      <w:pPr>
        <w:numPr>
          <w:ilvl w:val="0"/>
          <w:numId w:val="1"/>
        </w:numPr>
        <w:ind w:left="0" w:firstLine="709"/>
        <w:jc w:val="both"/>
      </w:pPr>
      <w:r>
        <w:t xml:space="preserve">Кратко рассказать о задачах экземплярной сегментации и </w:t>
      </w:r>
      <w:proofErr w:type="spellStart"/>
      <w:r>
        <w:t>паноптической</w:t>
      </w:r>
      <w:proofErr w:type="spellEnd"/>
      <w:r>
        <w:t xml:space="preserve"> сегментации.</w:t>
      </w:r>
    </w:p>
    <w:p w14:paraId="000003D3" w14:textId="77777777" w:rsidR="00EE2CAC" w:rsidRDefault="002B67DE">
      <w:pPr>
        <w:numPr>
          <w:ilvl w:val="0"/>
          <w:numId w:val="1"/>
        </w:numPr>
        <w:ind w:left="0" w:firstLine="709"/>
        <w:jc w:val="both"/>
      </w:pPr>
      <w:r>
        <w:t>Какие отличия порождающего(генеративного) подхода от традиционного дискриминантного вы можете называть, и какие сегодня используются принципы порождающих сетей.</w:t>
      </w:r>
    </w:p>
    <w:p w14:paraId="000003D4" w14:textId="77777777" w:rsidR="00EE2CAC" w:rsidRDefault="002B67DE">
      <w:pPr>
        <w:numPr>
          <w:ilvl w:val="0"/>
          <w:numId w:val="1"/>
        </w:numPr>
        <w:ind w:left="0" w:firstLine="709"/>
        <w:jc w:val="both"/>
      </w:pPr>
      <w:r>
        <w:t>Как вы думаете, почему именно порождающие – состязательные сети (GAN) получили широкое распространение, в чем их особенности и отличия от других типов порождающих сетей.</w:t>
      </w:r>
    </w:p>
    <w:p w14:paraId="000003D5" w14:textId="77777777" w:rsidR="00EE2CAC" w:rsidRDefault="002B67DE">
      <w:pPr>
        <w:numPr>
          <w:ilvl w:val="0"/>
          <w:numId w:val="1"/>
        </w:numPr>
        <w:ind w:left="0" w:firstLine="709"/>
        <w:jc w:val="both"/>
      </w:pPr>
      <w:r>
        <w:t xml:space="preserve">Как вы считаете, к какому виду обучения относятся </w:t>
      </w:r>
      <w:proofErr w:type="spellStart"/>
      <w:r>
        <w:t>автокодирующие</w:t>
      </w:r>
      <w:proofErr w:type="spellEnd"/>
      <w:r>
        <w:t xml:space="preserve"> сети. Приведите примеры решения задач при помощи </w:t>
      </w:r>
      <w:proofErr w:type="spellStart"/>
      <w:r>
        <w:t>автокодирующих</w:t>
      </w:r>
      <w:proofErr w:type="spellEnd"/>
      <w:r>
        <w:t xml:space="preserve"> сетей, чем </w:t>
      </w:r>
      <w:proofErr w:type="spellStart"/>
      <w:r>
        <w:t>автокодирующая</w:t>
      </w:r>
      <w:proofErr w:type="spellEnd"/>
      <w:r>
        <w:t xml:space="preserve"> сеть отличается от тривиального повторителя.</w:t>
      </w:r>
    </w:p>
    <w:p w14:paraId="000003D6" w14:textId="77777777" w:rsidR="00EE2CAC" w:rsidRDefault="002B67DE">
      <w:pPr>
        <w:numPr>
          <w:ilvl w:val="0"/>
          <w:numId w:val="1"/>
        </w:numPr>
        <w:ind w:left="0" w:firstLine="709"/>
        <w:jc w:val="both"/>
      </w:pPr>
      <w:r>
        <w:t xml:space="preserve">Как вы думаете, в чем особенности соревновательных </w:t>
      </w:r>
      <w:proofErr w:type="spellStart"/>
      <w:r>
        <w:t>автоэнкодеров</w:t>
      </w:r>
      <w:proofErr w:type="spellEnd"/>
      <w:r>
        <w:t xml:space="preserve"> и вариационных </w:t>
      </w:r>
      <w:proofErr w:type="spellStart"/>
      <w:r>
        <w:t>автоэнкодеров</w:t>
      </w:r>
      <w:proofErr w:type="spellEnd"/>
      <w:r>
        <w:t>, как они работают, чем отличаются от обычных GAN и как используются.</w:t>
      </w:r>
    </w:p>
    <w:p w14:paraId="000003D7" w14:textId="77777777" w:rsidR="00EE2CAC" w:rsidRDefault="002B67DE">
      <w:pPr>
        <w:numPr>
          <w:ilvl w:val="0"/>
          <w:numId w:val="1"/>
        </w:numPr>
        <w:ind w:left="0" w:firstLine="709"/>
        <w:jc w:val="both"/>
      </w:pPr>
      <w:r>
        <w:t>Кратко рассказать о современных тенденциях решения задач компьютерного зрения и о развивающихся подходах для их решения.</w:t>
      </w:r>
    </w:p>
    <w:p w14:paraId="000003D8" w14:textId="77777777" w:rsidR="00EE2CAC" w:rsidRDefault="00EE2CAC">
      <w:pPr>
        <w:tabs>
          <w:tab w:val="left" w:pos="709"/>
        </w:tabs>
        <w:spacing w:after="160" w:line="259" w:lineRule="auto"/>
      </w:pPr>
    </w:p>
    <w:p w14:paraId="000003D9" w14:textId="77777777" w:rsidR="00EE2CAC" w:rsidRDefault="002B67DE">
      <w:pPr>
        <w:spacing w:after="120"/>
        <w:jc w:val="center"/>
        <w:rPr>
          <w:b/>
        </w:rPr>
      </w:pPr>
      <w:r>
        <w:rPr>
          <w:b/>
        </w:rPr>
        <w:t>Критерии оценивания компетенций в результате изучения дисциплины при проведении промежуточной аттестации</w:t>
      </w:r>
    </w:p>
    <w:tbl>
      <w:tblPr>
        <w:tblStyle w:val="affffffffffffffffff7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69"/>
        <w:gridCol w:w="1261"/>
        <w:gridCol w:w="3531"/>
        <w:gridCol w:w="1884"/>
      </w:tblGrid>
      <w:tr w:rsidR="00EE2CAC" w14:paraId="55C9B3A2" w14:textId="77777777">
        <w:tc>
          <w:tcPr>
            <w:tcW w:w="3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DA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Шкалы оценивания</w:t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DC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Критерии оценивания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DD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Уровень освоения компетенций</w:t>
            </w:r>
          </w:p>
        </w:tc>
      </w:tr>
      <w:tr w:rsidR="00EE2CAC" w14:paraId="35FD3794" w14:textId="77777777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DE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«отлично»</w:t>
            </w:r>
          </w:p>
          <w:p w14:paraId="000003DF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(80-100 баллов)</w:t>
            </w:r>
          </w:p>
          <w:p w14:paraId="000003E0" w14:textId="77777777" w:rsidR="00EE2CAC" w:rsidRDefault="00EE2CAC">
            <w:pPr>
              <w:rPr>
                <w:sz w:val="20"/>
                <w:szCs w:val="20"/>
              </w:rPr>
            </w:pPr>
          </w:p>
        </w:tc>
        <w:tc>
          <w:tcPr>
            <w:tcW w:w="1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E1" w14:textId="77777777" w:rsidR="00EE2CAC" w:rsidRDefault="002B67DE">
            <w:pPr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«зачтено»</w:t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E2" w14:textId="77777777" w:rsidR="00EE2CAC" w:rsidRDefault="002B67D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Студент, показавший глубокий и всесторонний уровень знания дисциплины, свободное владение терминологией и умение качественно выполнять практические задания, предусмотренные программой.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E3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</w:tr>
      <w:tr w:rsidR="00EE2CAC" w14:paraId="4E49E78E" w14:textId="77777777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E4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«хорошо»</w:t>
            </w:r>
          </w:p>
          <w:p w14:paraId="000003E5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(60-79 баллов)</w:t>
            </w:r>
          </w:p>
        </w:tc>
        <w:tc>
          <w:tcPr>
            <w:tcW w:w="12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E6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E7" w14:textId="77777777" w:rsidR="00EE2CAC" w:rsidRDefault="002B67D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Студент, показавший хорошее знание дисциплины, успешно выполнивший практические задания, предусмотренные программой.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E8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Повышенный</w:t>
            </w:r>
          </w:p>
        </w:tc>
      </w:tr>
      <w:tr w:rsidR="00EE2CAC" w14:paraId="044514AC" w14:textId="77777777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E9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«удовлетворительно»</w:t>
            </w:r>
          </w:p>
          <w:p w14:paraId="000003EA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(40-59 баллов)</w:t>
            </w:r>
          </w:p>
        </w:tc>
        <w:tc>
          <w:tcPr>
            <w:tcW w:w="12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EB" w14:textId="77777777" w:rsidR="00EE2CAC" w:rsidRDefault="00EE2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EC" w14:textId="77777777" w:rsidR="00EE2CAC" w:rsidRDefault="002B67D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Студент, показавший знание дисциплины в объеме, достаточном для продолжения обучения, умеющий справляться с большей частью практических заданий, предусмотренных программой.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ED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Пороговый</w:t>
            </w:r>
          </w:p>
        </w:tc>
      </w:tr>
      <w:tr w:rsidR="00EE2CAC" w14:paraId="6936B50B" w14:textId="77777777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EE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«неудовлетворительно»</w:t>
            </w:r>
          </w:p>
          <w:p w14:paraId="000003EF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(менее 40 баллов)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F0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«не зачтено»</w:t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F1" w14:textId="77777777" w:rsidR="00EE2CAC" w:rsidRDefault="002B67D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Студент, обнаруживший значительные пробелы в знании предмета, допустивший принципиальные ошибки при выполнении большинства практических заданий, предусмотренных программой.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F2" w14:textId="77777777" w:rsidR="00EE2CAC" w:rsidRDefault="002B6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Компетенции не сформированы</w:t>
            </w:r>
          </w:p>
        </w:tc>
      </w:tr>
    </w:tbl>
    <w:p w14:paraId="000003F3" w14:textId="77777777" w:rsidR="00EE2CAC" w:rsidRDefault="00EE2CAC">
      <w:pPr>
        <w:tabs>
          <w:tab w:val="left" w:pos="709"/>
        </w:tabs>
      </w:pPr>
    </w:p>
    <w:p w14:paraId="000003F4" w14:textId="77777777" w:rsidR="00EE2CAC" w:rsidRDefault="00EE2CA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right" w:pos="9639"/>
        </w:tabs>
        <w:ind w:left="709"/>
        <w:jc w:val="right"/>
        <w:rPr>
          <w:color w:val="000000"/>
        </w:rPr>
      </w:pPr>
    </w:p>
    <w:sectPr w:rsidR="00EE2CAC">
      <w:footerReference w:type="default" r:id="rId20"/>
      <w:pgSz w:w="11906" w:h="16838"/>
      <w:pgMar w:top="1134" w:right="850" w:bottom="1134" w:left="1560" w:header="708" w:footer="708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Руммо Екатерина Леонидовна" w:date="2022-06-30T15:34:00Z" w:initials="">
    <w:p w14:paraId="000003F6" w14:textId="77777777" w:rsidR="002B67DE" w:rsidRDefault="002B67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у вас в УП стоят лабораторные занятия</w:t>
      </w:r>
    </w:p>
  </w:comment>
  <w:comment w:id="2" w:author="Руммо Екатерина Леонидовна" w:date="2022-06-30T15:27:00Z" w:initials="">
    <w:p w14:paraId="000003FC" w14:textId="77777777" w:rsidR="002B67DE" w:rsidRDefault="002B67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образовательный</w:t>
      </w:r>
    </w:p>
  </w:comment>
  <w:comment w:id="4" w:author="Руммо Екатерина Леонидовна" w:date="2022-06-30T15:28:00Z" w:initials="">
    <w:p w14:paraId="000003FA" w14:textId="77777777" w:rsidR="002B67DE" w:rsidRDefault="002B67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и является дисциплиной модуля по выбору студента</w:t>
      </w:r>
    </w:p>
  </w:comment>
  <w:comment w:id="8" w:author="Руммо Екатерина Леонидовна" w:date="2022-06-30T15:34:00Z" w:initials="">
    <w:p w14:paraId="000003F9" w14:textId="77777777" w:rsidR="002B67DE" w:rsidRDefault="002B67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нужно указать</w:t>
      </w:r>
    </w:p>
  </w:comment>
  <w:comment w:id="170" w:author="Руммо Екатерина Леонидовна" w:date="2022-06-30T15:35:00Z" w:initials="">
    <w:p w14:paraId="000003F8" w14:textId="77777777" w:rsidR="002B67DE" w:rsidRDefault="002B67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добавьте оценочные средства для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промежут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атт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</w:comment>
  <w:comment w:id="172" w:author="Руммо Екатерина Леонидовна" w:date="2022-06-30T15:36:00Z" w:initials="">
    <w:p w14:paraId="000003FD" w14:textId="77777777" w:rsidR="002B67DE" w:rsidRDefault="002B67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здесь и далее - лишнее</w:t>
      </w:r>
    </w:p>
  </w:comment>
  <w:comment w:id="190" w:author="Руммо Екатерина Леонидовна" w:date="2022-06-30T15:45:00Z" w:initials="">
    <w:p w14:paraId="000003F7" w14:textId="77777777" w:rsidR="002B67DE" w:rsidRDefault="002B67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не оценочное средство</w:t>
      </w:r>
    </w:p>
  </w:comment>
  <w:comment w:id="194" w:author="Руммо Екатерина Леонидовна" w:date="2022-06-30T15:46:00Z" w:initials="">
    <w:p w14:paraId="000003FB" w14:textId="77777777" w:rsidR="002B67DE" w:rsidRDefault="002B67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в разделе 9 указано - комплект вопросов к зачету по дисциплине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3F6" w15:done="0"/>
  <w15:commentEx w15:paraId="000003FC" w15:done="0"/>
  <w15:commentEx w15:paraId="000003FA" w15:done="0"/>
  <w15:commentEx w15:paraId="000003F9" w15:done="0"/>
  <w15:commentEx w15:paraId="000003F8" w15:done="0"/>
  <w15:commentEx w15:paraId="000003FD" w15:done="0"/>
  <w15:commentEx w15:paraId="000003F7" w15:done="0"/>
  <w15:commentEx w15:paraId="000003FB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4C62B0" w14:textId="77777777" w:rsidR="000D1533" w:rsidRDefault="000D1533">
      <w:r>
        <w:separator/>
      </w:r>
    </w:p>
  </w:endnote>
  <w:endnote w:type="continuationSeparator" w:id="0">
    <w:p w14:paraId="5BCA4BD5" w14:textId="77777777" w:rsidR="000D1533" w:rsidRDefault="000D1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00"/>
    <w:family w:val="roman"/>
    <w:notTrueType/>
    <w:pitch w:val="default"/>
  </w:font>
  <w:font w:name="Swift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3F5" w14:textId="64E45457" w:rsidR="002B67DE" w:rsidRDefault="002B67D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90B5B">
      <w:rPr>
        <w:noProof/>
        <w:color w:val="000000"/>
      </w:rPr>
      <w:t>21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FEB7AA" w14:textId="77777777" w:rsidR="000D1533" w:rsidRDefault="000D1533">
      <w:r>
        <w:separator/>
      </w:r>
    </w:p>
  </w:footnote>
  <w:footnote w:type="continuationSeparator" w:id="0">
    <w:p w14:paraId="786BB371" w14:textId="77777777" w:rsidR="000D1533" w:rsidRDefault="000D1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F7B6B"/>
    <w:multiLevelType w:val="hybridMultilevel"/>
    <w:tmpl w:val="13B095EE"/>
    <w:lvl w:ilvl="0" w:tplc="012A2B0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41D42"/>
    <w:multiLevelType w:val="multilevel"/>
    <w:tmpl w:val="3BBAD88E"/>
    <w:lvl w:ilvl="0">
      <w:start w:val="1"/>
      <w:numFmt w:val="bullet"/>
      <w:lvlText w:val="−"/>
      <w:lvlJc w:val="left"/>
      <w:pPr>
        <w:ind w:left="702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A1F66DC"/>
    <w:multiLevelType w:val="hybridMultilevel"/>
    <w:tmpl w:val="E7321774"/>
    <w:lvl w:ilvl="0" w:tplc="012A2B0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61935"/>
    <w:multiLevelType w:val="multilevel"/>
    <w:tmpl w:val="8BB4DF6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76A5659"/>
    <w:multiLevelType w:val="multilevel"/>
    <w:tmpl w:val="B27CD01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9AE267B"/>
    <w:multiLevelType w:val="multilevel"/>
    <w:tmpl w:val="CE2868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051C35"/>
    <w:multiLevelType w:val="multilevel"/>
    <w:tmpl w:val="8E6681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CE90DDF"/>
    <w:multiLevelType w:val="multilevel"/>
    <w:tmpl w:val="8FA41230"/>
    <w:lvl w:ilvl="0">
      <w:start w:val="1"/>
      <w:numFmt w:val="decimal"/>
      <w:pStyle w:val="-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FB3771E"/>
    <w:multiLevelType w:val="multilevel"/>
    <w:tmpl w:val="136EC4C8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DDC39EC"/>
    <w:multiLevelType w:val="multilevel"/>
    <w:tmpl w:val="937A2278"/>
    <w:lvl w:ilvl="0">
      <w:start w:val="1"/>
      <w:numFmt w:val="bullet"/>
      <w:lvlText w:val="−"/>
      <w:lvlJc w:val="left"/>
      <w:pPr>
        <w:ind w:left="24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47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1"/>
  </w:num>
  <w:num w:numId="9">
    <w:abstractNumId w:val="2"/>
  </w:num>
  <w:num w:numId="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Ронкин Михаил Владимирович">
    <w15:presenceInfo w15:providerId="None" w15:userId="Ронкин Михаил Владимиро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CAC"/>
    <w:rsid w:val="000D1533"/>
    <w:rsid w:val="002B67DE"/>
    <w:rsid w:val="004B34A0"/>
    <w:rsid w:val="00583A75"/>
    <w:rsid w:val="00D90B5B"/>
    <w:rsid w:val="00EE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5B090"/>
  <w15:docId w15:val="{374973F6-7A39-458C-B6C1-BC1D06B6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882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0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115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115AEB"/>
    <w:pPr>
      <w:ind w:left="720"/>
      <w:contextualSpacing/>
    </w:pPr>
  </w:style>
  <w:style w:type="character" w:customStyle="1" w:styleId="30">
    <w:name w:val="Основной текст с отступом 3 Знак"/>
    <w:link w:val="31"/>
    <w:locked/>
    <w:rsid w:val="001C14D6"/>
    <w:rPr>
      <w:rFonts w:ascii="Calibri" w:eastAsia="Calibri" w:hAnsi="Calibri"/>
      <w:sz w:val="16"/>
      <w:szCs w:val="16"/>
      <w:lang w:eastAsia="ru-RU"/>
    </w:rPr>
  </w:style>
  <w:style w:type="paragraph" w:styleId="31">
    <w:name w:val="Body Text Indent 3"/>
    <w:basedOn w:val="a"/>
    <w:link w:val="30"/>
    <w:rsid w:val="001C14D6"/>
    <w:pPr>
      <w:spacing w:after="120" w:line="276" w:lineRule="auto"/>
      <w:ind w:left="283"/>
    </w:pPr>
    <w:rPr>
      <w:rFonts w:ascii="Calibri" w:eastAsia="Calibri" w:hAnsi="Calibri" w:cstheme="minorBidi"/>
      <w:sz w:val="16"/>
      <w:szCs w:val="16"/>
    </w:rPr>
  </w:style>
  <w:style w:type="character" w:customStyle="1" w:styleId="310">
    <w:name w:val="Основной текст с отступом 3 Знак1"/>
    <w:basedOn w:val="a0"/>
    <w:uiPriority w:val="99"/>
    <w:semiHidden/>
    <w:rsid w:val="001C14D6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8">
    <w:name w:val="Subtitle"/>
    <w:basedOn w:val="a"/>
    <w:next w:val="a"/>
    <w:link w:val="a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Body Text"/>
    <w:basedOn w:val="a"/>
    <w:link w:val="ad"/>
    <w:uiPriority w:val="1"/>
    <w:unhideWhenUsed/>
    <w:qFormat/>
    <w:rsid w:val="00504D51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504D51"/>
  </w:style>
  <w:style w:type="paragraph" w:styleId="ae">
    <w:name w:val="header"/>
    <w:basedOn w:val="a"/>
    <w:link w:val="af"/>
    <w:uiPriority w:val="99"/>
    <w:unhideWhenUsed/>
    <w:rsid w:val="002C1962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2C1962"/>
  </w:style>
  <w:style w:type="paragraph" w:styleId="af0">
    <w:name w:val="footer"/>
    <w:basedOn w:val="a"/>
    <w:link w:val="af1"/>
    <w:uiPriority w:val="99"/>
    <w:unhideWhenUsed/>
    <w:rsid w:val="002C196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2C1962"/>
  </w:style>
  <w:style w:type="paragraph" w:styleId="af2">
    <w:name w:val="Balloon Text"/>
    <w:basedOn w:val="a"/>
    <w:link w:val="af3"/>
    <w:uiPriority w:val="99"/>
    <w:semiHidden/>
    <w:unhideWhenUsed/>
    <w:rsid w:val="00E4707D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4707D"/>
    <w:rPr>
      <w:rFonts w:ascii="Segoe UI" w:hAnsi="Segoe UI" w:cs="Segoe UI"/>
      <w:sz w:val="18"/>
      <w:szCs w:val="18"/>
    </w:rPr>
  </w:style>
  <w:style w:type="character" w:styleId="af4">
    <w:name w:val="annotation reference"/>
    <w:basedOn w:val="a0"/>
    <w:uiPriority w:val="99"/>
    <w:semiHidden/>
    <w:unhideWhenUsed/>
    <w:rsid w:val="00E4707D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E4707D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E4707D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E4707D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E4707D"/>
    <w:rPr>
      <w:b/>
      <w:bCs/>
      <w:sz w:val="20"/>
      <w:szCs w:val="20"/>
    </w:rPr>
  </w:style>
  <w:style w:type="table" w:customStyle="1" w:styleId="af9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7"/>
    <w:tblPr>
      <w:tblStyleRowBandSize w:val="1"/>
      <w:tblStyleColBandSize w:val="1"/>
    </w:tblPr>
  </w:style>
  <w:style w:type="table" w:customStyle="1" w:styleId="afd">
    <w:basedOn w:val="TableNormal7"/>
    <w:tblPr>
      <w:tblStyleRowBandSize w:val="1"/>
      <w:tblStyleColBandSize w:val="1"/>
    </w:tblPr>
  </w:style>
  <w:style w:type="paragraph" w:customStyle="1" w:styleId="-">
    <w:name w:val="Список-"/>
    <w:link w:val="-1"/>
    <w:autoRedefine/>
    <w:rsid w:val="00080259"/>
    <w:pPr>
      <w:numPr>
        <w:numId w:val="3"/>
      </w:numPr>
      <w:spacing w:line="276" w:lineRule="auto"/>
      <w:jc w:val="both"/>
    </w:pPr>
    <w:rPr>
      <w:snapToGrid w:val="0"/>
      <w:spacing w:val="2"/>
      <w:lang w:eastAsia="en-US"/>
    </w:rPr>
  </w:style>
  <w:style w:type="character" w:customStyle="1" w:styleId="-1">
    <w:name w:val="Список- Знак1"/>
    <w:link w:val="-"/>
    <w:rsid w:val="00080259"/>
    <w:rPr>
      <w:snapToGrid w:val="0"/>
      <w:spacing w:val="2"/>
      <w:lang w:eastAsia="en-US"/>
    </w:rPr>
  </w:style>
  <w:style w:type="paragraph" w:styleId="afe">
    <w:name w:val="Normal (Web)"/>
    <w:basedOn w:val="a"/>
    <w:uiPriority w:val="99"/>
    <w:unhideWhenUsed/>
    <w:rsid w:val="00167062"/>
    <w:pPr>
      <w:spacing w:before="100" w:beforeAutospacing="1" w:after="100" w:afterAutospacing="1"/>
    </w:pPr>
  </w:style>
  <w:style w:type="character" w:styleId="aff">
    <w:name w:val="Hyperlink"/>
    <w:basedOn w:val="a0"/>
    <w:uiPriority w:val="99"/>
    <w:unhideWhenUsed/>
    <w:rsid w:val="00F00377"/>
    <w:rPr>
      <w:color w:val="0000FF"/>
      <w:u w:val="single"/>
    </w:rPr>
  </w:style>
  <w:style w:type="character" w:customStyle="1" w:styleId="mw-headline">
    <w:name w:val="mw-headline"/>
    <w:basedOn w:val="a0"/>
    <w:rsid w:val="001B0FFF"/>
  </w:style>
  <w:style w:type="paragraph" w:customStyle="1" w:styleId="lead">
    <w:name w:val="lead"/>
    <w:basedOn w:val="a"/>
    <w:rsid w:val="001B0FFF"/>
    <w:pPr>
      <w:spacing w:before="100" w:beforeAutospacing="1" w:after="100" w:afterAutospacing="1"/>
    </w:pPr>
  </w:style>
  <w:style w:type="character" w:customStyle="1" w:styleId="aff0">
    <w:name w:val="Гипертекстовая ссылка"/>
    <w:basedOn w:val="a0"/>
    <w:uiPriority w:val="99"/>
    <w:rsid w:val="00592024"/>
    <w:rPr>
      <w:color w:val="106BBE"/>
    </w:rPr>
  </w:style>
  <w:style w:type="paragraph" w:customStyle="1" w:styleId="aff1">
    <w:name w:val="Информация об изменениях"/>
    <w:basedOn w:val="a"/>
    <w:next w:val="a"/>
    <w:uiPriority w:val="99"/>
    <w:rsid w:val="00592024"/>
    <w:pPr>
      <w:widowControl w:val="0"/>
      <w:autoSpaceDE w:val="0"/>
      <w:autoSpaceDN w:val="0"/>
      <w:adjustRightInd w:val="0"/>
      <w:spacing w:before="180"/>
      <w:ind w:left="360" w:right="360"/>
      <w:jc w:val="both"/>
    </w:pPr>
    <w:rPr>
      <w:rFonts w:ascii="Times New Roman CYR" w:eastAsiaTheme="minorEastAsia" w:hAnsi="Times New Roman CYR" w:cs="Times New Roman CYR"/>
      <w:color w:val="353842"/>
      <w:sz w:val="20"/>
      <w:szCs w:val="20"/>
    </w:rPr>
  </w:style>
  <w:style w:type="paragraph" w:customStyle="1" w:styleId="aff2">
    <w:name w:val="Подзаголовок для информации об изменениях"/>
    <w:basedOn w:val="a"/>
    <w:next w:val="a"/>
    <w:uiPriority w:val="99"/>
    <w:rsid w:val="00592024"/>
    <w:pPr>
      <w:widowControl w:val="0"/>
      <w:autoSpaceDE w:val="0"/>
      <w:autoSpaceDN w:val="0"/>
      <w:adjustRightInd w:val="0"/>
      <w:ind w:firstLine="720"/>
      <w:jc w:val="both"/>
    </w:pPr>
    <w:rPr>
      <w:rFonts w:ascii="Times New Roman CYR" w:eastAsiaTheme="minorEastAsia" w:hAnsi="Times New Roman CYR" w:cs="Times New Roman CYR"/>
      <w:b/>
      <w:bCs/>
      <w:color w:val="353842"/>
      <w:sz w:val="20"/>
      <w:szCs w:val="20"/>
    </w:rPr>
  </w:style>
  <w:style w:type="character" w:styleId="aff3">
    <w:name w:val="Strong"/>
    <w:basedOn w:val="a0"/>
    <w:uiPriority w:val="22"/>
    <w:qFormat/>
    <w:rsid w:val="00EF7526"/>
    <w:rPr>
      <w:b/>
      <w:bCs/>
    </w:rPr>
  </w:style>
  <w:style w:type="character" w:styleId="aff4">
    <w:name w:val="Emphasis"/>
    <w:basedOn w:val="a0"/>
    <w:uiPriority w:val="20"/>
    <w:qFormat/>
    <w:rsid w:val="00EF7526"/>
    <w:rPr>
      <w:i/>
      <w:iCs/>
    </w:rPr>
  </w:style>
  <w:style w:type="paragraph" w:customStyle="1" w:styleId="Pa12">
    <w:name w:val="Pa12"/>
    <w:basedOn w:val="a"/>
    <w:next w:val="a"/>
    <w:uiPriority w:val="99"/>
    <w:rsid w:val="00915241"/>
    <w:pPr>
      <w:autoSpaceDE w:val="0"/>
      <w:autoSpaceDN w:val="0"/>
      <w:adjustRightInd w:val="0"/>
      <w:spacing w:line="200" w:lineRule="atLeast"/>
    </w:pPr>
    <w:rPr>
      <w:rFonts w:ascii="Swift" w:hAnsi="Swift"/>
    </w:rPr>
  </w:style>
  <w:style w:type="paragraph" w:customStyle="1" w:styleId="Pa3">
    <w:name w:val="Pa3"/>
    <w:basedOn w:val="a"/>
    <w:next w:val="a"/>
    <w:uiPriority w:val="99"/>
    <w:rsid w:val="00915241"/>
    <w:pPr>
      <w:autoSpaceDE w:val="0"/>
      <w:autoSpaceDN w:val="0"/>
      <w:adjustRightInd w:val="0"/>
      <w:spacing w:line="240" w:lineRule="atLeast"/>
    </w:pPr>
    <w:rPr>
      <w:rFonts w:ascii="Swift" w:hAnsi="Swift"/>
    </w:rPr>
  </w:style>
  <w:style w:type="character" w:customStyle="1" w:styleId="A70">
    <w:name w:val="A7"/>
    <w:uiPriority w:val="99"/>
    <w:rsid w:val="00915241"/>
    <w:rPr>
      <w:rFonts w:cs="Swift"/>
      <w:color w:val="000000"/>
      <w:sz w:val="20"/>
      <w:szCs w:val="20"/>
    </w:rPr>
  </w:style>
  <w:style w:type="paragraph" w:customStyle="1" w:styleId="Pa25">
    <w:name w:val="Pa25"/>
    <w:basedOn w:val="a"/>
    <w:next w:val="a"/>
    <w:uiPriority w:val="99"/>
    <w:rsid w:val="00915241"/>
    <w:pPr>
      <w:autoSpaceDE w:val="0"/>
      <w:autoSpaceDN w:val="0"/>
      <w:adjustRightInd w:val="0"/>
      <w:spacing w:line="240" w:lineRule="atLeast"/>
    </w:pPr>
    <w:rPr>
      <w:rFonts w:ascii="Swift" w:hAnsi="Swift"/>
    </w:rPr>
  </w:style>
  <w:style w:type="character" w:customStyle="1" w:styleId="a7">
    <w:name w:val="Абзац списка Знак"/>
    <w:link w:val="a6"/>
    <w:uiPriority w:val="34"/>
    <w:locked/>
    <w:rsid w:val="004D1DA4"/>
  </w:style>
  <w:style w:type="paragraph" w:styleId="aff5">
    <w:name w:val="Normal Indent"/>
    <w:basedOn w:val="a"/>
    <w:link w:val="aff6"/>
    <w:rsid w:val="002A4C9A"/>
    <w:pPr>
      <w:spacing w:after="60"/>
      <w:ind w:firstLine="709"/>
      <w:jc w:val="both"/>
    </w:pPr>
  </w:style>
  <w:style w:type="character" w:customStyle="1" w:styleId="aff6">
    <w:name w:val="Обычный отступ Знак"/>
    <w:link w:val="aff5"/>
    <w:rsid w:val="002A4C9A"/>
  </w:style>
  <w:style w:type="paragraph" w:customStyle="1" w:styleId="ConsPlusNormal">
    <w:name w:val="ConsPlusNormal"/>
    <w:qFormat/>
    <w:rsid w:val="0039702E"/>
    <w:pPr>
      <w:autoSpaceDE w:val="0"/>
      <w:autoSpaceDN w:val="0"/>
      <w:adjustRightInd w:val="0"/>
    </w:pPr>
    <w:rPr>
      <w:rFonts w:eastAsia="Calibri"/>
      <w:b/>
      <w:bCs/>
      <w:lang w:eastAsia="en-US"/>
    </w:rPr>
  </w:style>
  <w:style w:type="paragraph" w:customStyle="1" w:styleId="10">
    <w:name w:val="Обычный1"/>
    <w:basedOn w:val="a"/>
    <w:rsid w:val="0039702E"/>
    <w:pPr>
      <w:widowControl w:val="0"/>
      <w:suppressAutoHyphens/>
      <w:autoSpaceDE w:val="0"/>
    </w:pPr>
    <w:rPr>
      <w:color w:val="000000"/>
      <w:kern w:val="2"/>
      <w:lang w:eastAsia="zh-CN" w:bidi="hi-IN"/>
    </w:rPr>
  </w:style>
  <w:style w:type="paragraph" w:styleId="aff7">
    <w:name w:val="Body Text Indent"/>
    <w:basedOn w:val="a"/>
    <w:link w:val="aff8"/>
    <w:uiPriority w:val="99"/>
    <w:semiHidden/>
    <w:unhideWhenUsed/>
    <w:rsid w:val="008C7FF1"/>
    <w:pPr>
      <w:spacing w:after="120"/>
      <w:ind w:left="283"/>
    </w:pPr>
  </w:style>
  <w:style w:type="character" w:customStyle="1" w:styleId="aff8">
    <w:name w:val="Основной текст с отступом Знак"/>
    <w:basedOn w:val="a0"/>
    <w:link w:val="aff7"/>
    <w:uiPriority w:val="99"/>
    <w:semiHidden/>
    <w:rsid w:val="008C7FF1"/>
  </w:style>
  <w:style w:type="numbering" w:customStyle="1" w:styleId="ImportedStyle1">
    <w:name w:val="Imported Style 1"/>
    <w:rsid w:val="008C7FF1"/>
  </w:style>
  <w:style w:type="numbering" w:customStyle="1" w:styleId="ImportedStyle2">
    <w:name w:val="Imported Style 2"/>
    <w:rsid w:val="008C7FF1"/>
  </w:style>
  <w:style w:type="numbering" w:customStyle="1" w:styleId="ImportedStyle3">
    <w:name w:val="Imported Style 3"/>
    <w:rsid w:val="008C7FF1"/>
  </w:style>
  <w:style w:type="numbering" w:customStyle="1" w:styleId="ImportedStyle8">
    <w:name w:val="Imported Style 8"/>
    <w:rsid w:val="008C7FF1"/>
  </w:style>
  <w:style w:type="table" w:customStyle="1" w:styleId="aff9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11">
    <w:name w:val="Неразрешенное упоминание1"/>
    <w:basedOn w:val="a0"/>
    <w:uiPriority w:val="99"/>
    <w:semiHidden/>
    <w:unhideWhenUsed/>
    <w:rsid w:val="00245141"/>
    <w:rPr>
      <w:color w:val="605E5C"/>
      <w:shd w:val="clear" w:color="auto" w:fill="E1DFDD"/>
    </w:rPr>
  </w:style>
  <w:style w:type="paragraph" w:styleId="21">
    <w:name w:val="toc 2"/>
    <w:basedOn w:val="a"/>
    <w:uiPriority w:val="39"/>
    <w:rsid w:val="00B22186"/>
    <w:pPr>
      <w:suppressLineNumbers/>
      <w:tabs>
        <w:tab w:val="right" w:leader="dot" w:pos="9637"/>
      </w:tabs>
      <w:suppressAutoHyphens/>
      <w:ind w:left="283" w:firstLine="709"/>
      <w:jc w:val="both"/>
    </w:pPr>
    <w:rPr>
      <w:rFonts w:ascii="Arial" w:hAnsi="Arial" w:cs="Tahoma"/>
      <w:szCs w:val="20"/>
      <w:lang w:val="en-US" w:eastAsia="ar-SA"/>
    </w:rPr>
  </w:style>
  <w:style w:type="character" w:customStyle="1" w:styleId="a4">
    <w:name w:val="Заголовок Знак"/>
    <w:basedOn w:val="a0"/>
    <w:link w:val="a3"/>
    <w:rsid w:val="00B22186"/>
    <w:rPr>
      <w:b/>
      <w:sz w:val="72"/>
      <w:szCs w:val="72"/>
    </w:rPr>
  </w:style>
  <w:style w:type="character" w:customStyle="1" w:styleId="a9">
    <w:name w:val="Подзаголовок Знак"/>
    <w:basedOn w:val="a0"/>
    <w:link w:val="a8"/>
    <w:uiPriority w:val="11"/>
    <w:rsid w:val="00B22186"/>
    <w:rPr>
      <w:rFonts w:ascii="Georgia" w:eastAsia="Georgia" w:hAnsi="Georgia" w:cs="Georgia"/>
      <w:i/>
      <w:color w:val="666666"/>
      <w:sz w:val="48"/>
      <w:szCs w:val="48"/>
    </w:rPr>
  </w:style>
  <w:style w:type="paragraph" w:styleId="affa">
    <w:name w:val="footnote text"/>
    <w:basedOn w:val="a"/>
    <w:link w:val="affb"/>
    <w:uiPriority w:val="99"/>
    <w:semiHidden/>
    <w:unhideWhenUsed/>
    <w:rsid w:val="005E4A3A"/>
    <w:rPr>
      <w:sz w:val="20"/>
      <w:szCs w:val="20"/>
    </w:rPr>
  </w:style>
  <w:style w:type="character" w:customStyle="1" w:styleId="affb">
    <w:name w:val="Текст сноски Знак"/>
    <w:basedOn w:val="a0"/>
    <w:link w:val="affa"/>
    <w:uiPriority w:val="99"/>
    <w:semiHidden/>
    <w:rsid w:val="005E4A3A"/>
    <w:rPr>
      <w:sz w:val="20"/>
      <w:szCs w:val="20"/>
    </w:rPr>
  </w:style>
  <w:style w:type="character" w:styleId="affc">
    <w:name w:val="footnote reference"/>
    <w:basedOn w:val="a0"/>
    <w:uiPriority w:val="99"/>
    <w:semiHidden/>
    <w:unhideWhenUsed/>
    <w:rsid w:val="005E4A3A"/>
    <w:rPr>
      <w:vertAlign w:val="superscript"/>
    </w:rPr>
  </w:style>
  <w:style w:type="table" w:customStyle="1" w:styleId="affd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5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7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5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9">
    <w:basedOn w:val="TableNormal5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a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c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5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e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0">
    <w:basedOn w:val="TableNormal5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1">
    <w:basedOn w:val="TableNormal5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2">
    <w:basedOn w:val="TableNormal5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3">
    <w:basedOn w:val="TableNormal5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4">
    <w:basedOn w:val="TableNormal5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5">
    <w:basedOn w:val="TableNormal5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6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7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8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9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a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b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c">
    <w:basedOn w:val="TableNormal5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d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e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">
    <w:basedOn w:val="TableNormal5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0">
    <w:basedOn w:val="TableNormal5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1">
    <w:basedOn w:val="TableNormal5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2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3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4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5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6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7">
    <w:basedOn w:val="TableNormal5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8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9">
    <w:basedOn w:val="TableNormal5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a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b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c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d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e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0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1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2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3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4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5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6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7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8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9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a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b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c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d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e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0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1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2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3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4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5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6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7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8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9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a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b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c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d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e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0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1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2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3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4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5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6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7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8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9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a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b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c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d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e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0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1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2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3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4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5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6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7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8">
    <w:basedOn w:val="TableNormal4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9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a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b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c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d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e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0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1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2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3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4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5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6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7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8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9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a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b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c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d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e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0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1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2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3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4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5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6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7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8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9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a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b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c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d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e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0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1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2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3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4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5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6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7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8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9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a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b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c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d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e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0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1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2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3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4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5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6">
    <w:basedOn w:val="TableNormal3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7">
    <w:basedOn w:val="TableNormal2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8">
    <w:basedOn w:val="TableNormal2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9">
    <w:basedOn w:val="TableNormal2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b">
    <w:basedOn w:val="TableNormal2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c">
    <w:basedOn w:val="TableNormal2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d">
    <w:basedOn w:val="TableNormal2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e">
    <w:basedOn w:val="TableNormal2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f">
    <w:basedOn w:val="TableNormal2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f0">
    <w:basedOn w:val="TableNormal2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f1">
    <w:basedOn w:val="TableNormal2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f2">
    <w:basedOn w:val="TableNormal2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f3">
    <w:basedOn w:val="TableNormal2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f4">
    <w:basedOn w:val="TableNormal2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f5">
    <w:basedOn w:val="TableNormal2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f6">
    <w:basedOn w:val="TableNormal2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f7">
    <w:basedOn w:val="TableNormal2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f8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9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a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b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c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customStyle="1" w:styleId="2">
    <w:name w:val="_2СтильЗаголовка"/>
    <w:qFormat/>
    <w:rsid w:val="00EE5EB6"/>
    <w:pPr>
      <w:numPr>
        <w:numId w:val="7"/>
      </w:numPr>
      <w:suppressAutoHyphens/>
      <w:spacing w:before="120" w:after="60"/>
    </w:pPr>
    <w:rPr>
      <w:b/>
      <w:lang w:eastAsia="ar-SA"/>
    </w:rPr>
  </w:style>
  <w:style w:type="character" w:customStyle="1" w:styleId="fontstyle01">
    <w:name w:val="fontstyle01"/>
    <w:basedOn w:val="a0"/>
    <w:rsid w:val="00651B22"/>
    <w:rPr>
      <w:rFonts w:ascii="Helvetica" w:hAnsi="Helvetica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a-size-base">
    <w:name w:val="a-size-base"/>
    <w:basedOn w:val="a0"/>
    <w:rsid w:val="00826B87"/>
  </w:style>
  <w:style w:type="table" w:customStyle="1" w:styleId="afffffffffffffffd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e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3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4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6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8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9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b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c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d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e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ffff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ffff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ffffffffffffffff2">
    <w:name w:val="Revision"/>
    <w:hidden/>
    <w:uiPriority w:val="99"/>
    <w:semiHidden/>
    <w:rsid w:val="00F97122"/>
  </w:style>
  <w:style w:type="table" w:customStyle="1" w:styleId="afffffffffffffffff3">
    <w:basedOn w:val="TableNormal0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fffffffff4">
    <w:basedOn w:val="TableNormal0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fffffffff5">
    <w:basedOn w:val="TableNormal0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fffffffff6">
    <w:basedOn w:val="TableNormal0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fffffffff7">
    <w:basedOn w:val="TableNormal0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fffffffff8">
    <w:basedOn w:val="TableNormal0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fffffffff9">
    <w:basedOn w:val="TableNormal0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fffffffffa">
    <w:basedOn w:val="TableNormal0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fffffffffb">
    <w:basedOn w:val="TableNormal0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fffffffffc">
    <w:basedOn w:val="TableNormal0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fffffffffd">
    <w:basedOn w:val="TableNormal0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fffffffffe">
    <w:basedOn w:val="TableNormal0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ffffffffff">
    <w:basedOn w:val="TableNormal0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ffffffffff0">
    <w:basedOn w:val="TableNormal0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ffffffffff1">
    <w:basedOn w:val="TableNormal0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ffffffffff2">
    <w:basedOn w:val="TableNormal0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ffffffffff3">
    <w:basedOn w:val="TableNormal0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ffffffffff4">
    <w:basedOn w:val="TableNormal0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ffffffffff5">
    <w:basedOn w:val="TableNormal0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ffffffffff6">
    <w:basedOn w:val="TableNormal0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ffffffffff7">
    <w:basedOn w:val="TableNormal0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colab.research.google.com/" TargetMode="External"/><Relationship Id="rId18" Type="http://schemas.openxmlformats.org/officeDocument/2006/relationships/hyperlink" Target="https://colab.research.google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colab.research.google.com/" TargetMode="External"/><Relationship Id="rId17" Type="http://schemas.openxmlformats.org/officeDocument/2006/relationships/hyperlink" Target="https://colab.research.googl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lab.research.google.com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lab.research.google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lab.research.google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lab.research.google.com/" TargetMode="External"/><Relationship Id="rId19" Type="http://schemas.openxmlformats.org/officeDocument/2006/relationships/hyperlink" Target="https://colab.research.google.com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colab.research.google.com/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iGarl7WST+lU3WeudgaYc6hD2A==">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21</Pages>
  <Words>5708</Words>
  <Characters>32540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Сиротина</dc:creator>
  <cp:lastModifiedBy>Ронкин Михаил Владимирович</cp:lastModifiedBy>
  <cp:revision>3</cp:revision>
  <dcterms:created xsi:type="dcterms:W3CDTF">2022-07-06T13:06:00Z</dcterms:created>
  <dcterms:modified xsi:type="dcterms:W3CDTF">2022-07-06T13:09:00Z</dcterms:modified>
</cp:coreProperties>
</file>